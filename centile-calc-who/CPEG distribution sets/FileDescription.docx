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D8565" w14:textId="5B683ACB" w:rsidR="006E0A25" w:rsidRPr="008C7AB2" w:rsidRDefault="006E0A25" w:rsidP="00520350">
      <w:pPr>
        <w:shd w:val="clear" w:color="auto" w:fill="FFFFFF"/>
        <w:spacing w:line="292" w:lineRule="atLeast"/>
        <w:textAlignment w:val="baseline"/>
        <w:rPr>
          <w:rFonts w:ascii="Helvetica" w:hAnsi="Helvetica" w:cs="Helvetica"/>
          <w:b/>
          <w:sz w:val="22"/>
          <w:szCs w:val="22"/>
          <w:u w:val="single"/>
        </w:rPr>
      </w:pPr>
      <w:r w:rsidRPr="008C7AB2">
        <w:rPr>
          <w:rFonts w:ascii="Helvetica" w:hAnsi="Helvetica" w:cs="Helvetica"/>
          <w:b/>
          <w:sz w:val="22"/>
          <w:szCs w:val="22"/>
          <w:u w:val="single"/>
        </w:rPr>
        <w:t>2014 WHO Growth Charts for Canada, based on revisions by the Canadian Pediatric Endocrinology Group:</w:t>
      </w:r>
    </w:p>
    <w:p w14:paraId="661C8C01" w14:textId="77777777" w:rsidR="008C7AB2" w:rsidRDefault="008C7AB2" w:rsidP="00520350">
      <w:pPr>
        <w:shd w:val="clear" w:color="auto" w:fill="FFFFFF"/>
        <w:spacing w:line="292" w:lineRule="atLeast"/>
        <w:textAlignment w:val="baseline"/>
        <w:rPr>
          <w:rFonts w:ascii="Helvetica" w:hAnsi="Helvetica" w:cs="Helvetica"/>
          <w:i/>
          <w:sz w:val="22"/>
          <w:szCs w:val="22"/>
        </w:rPr>
      </w:pPr>
    </w:p>
    <w:p w14:paraId="5CEEC75F" w14:textId="0764A513" w:rsidR="00520350" w:rsidRDefault="00520350" w:rsidP="00520350">
      <w:pPr>
        <w:shd w:val="clear" w:color="auto" w:fill="FFFFFF"/>
        <w:spacing w:line="292" w:lineRule="atLeast"/>
        <w:textAlignment w:val="baseline"/>
        <w:rPr>
          <w:rFonts w:ascii="Helvetica" w:hAnsi="Helvetica" w:cs="Helvetica"/>
          <w:sz w:val="22"/>
          <w:szCs w:val="22"/>
        </w:rPr>
      </w:pPr>
      <w:r w:rsidRPr="00520350">
        <w:rPr>
          <w:rFonts w:ascii="Helvetica" w:hAnsi="Helvetica" w:cs="Helvetica"/>
          <w:sz w:val="22"/>
          <w:szCs w:val="22"/>
        </w:rPr>
        <w:t xml:space="preserve">In March 2014, </w:t>
      </w:r>
      <w:r>
        <w:rPr>
          <w:rFonts w:ascii="Helvetica" w:hAnsi="Helvetica" w:cs="Helvetica"/>
          <w:sz w:val="22"/>
          <w:szCs w:val="22"/>
        </w:rPr>
        <w:t>the Public Health Agency</w:t>
      </w:r>
      <w:r w:rsidR="009A0432">
        <w:rPr>
          <w:rFonts w:ascii="Helvetica" w:hAnsi="Helvetica" w:cs="Helvetica"/>
          <w:sz w:val="22"/>
          <w:szCs w:val="22"/>
        </w:rPr>
        <w:t xml:space="preserve"> of Canada (PHAC) released the new</w:t>
      </w:r>
      <w:r>
        <w:rPr>
          <w:rFonts w:ascii="Helvetica" w:hAnsi="Helvetica" w:cs="Helvetica"/>
          <w:sz w:val="22"/>
          <w:szCs w:val="22"/>
        </w:rPr>
        <w:t xml:space="preserve"> 2014 WHO Growth Charts </w:t>
      </w:r>
      <w:r w:rsidR="004B3B13">
        <w:rPr>
          <w:rFonts w:ascii="Helvetica" w:hAnsi="Helvetica" w:cs="Helvetica"/>
          <w:sz w:val="22"/>
          <w:szCs w:val="22"/>
        </w:rPr>
        <w:t xml:space="preserve">for Canada (Set 1), based on </w:t>
      </w:r>
      <w:r>
        <w:rPr>
          <w:rFonts w:ascii="Helvetica" w:hAnsi="Helvetica" w:cs="Helvetica"/>
          <w:sz w:val="22"/>
          <w:szCs w:val="22"/>
        </w:rPr>
        <w:t>re-analysis of core WHO data by</w:t>
      </w:r>
      <w:r w:rsidRPr="00520350">
        <w:rPr>
          <w:rFonts w:ascii="Helvetica" w:hAnsi="Helvetica" w:cs="Helvetica"/>
          <w:sz w:val="22"/>
          <w:szCs w:val="22"/>
        </w:rPr>
        <w:t xml:space="preserve"> </w:t>
      </w:r>
      <w:r>
        <w:rPr>
          <w:rFonts w:ascii="Helvetica" w:hAnsi="Helvetica" w:cs="Helvetica"/>
          <w:sz w:val="22"/>
          <w:szCs w:val="22"/>
        </w:rPr>
        <w:t>the Canadian Pediatric Endocrine Group (CPEG). For details regarding data sources and curve-fitting methods, please see</w:t>
      </w:r>
      <w:r w:rsidR="00A71620">
        <w:rPr>
          <w:rFonts w:ascii="Helvetica" w:hAnsi="Helvetica" w:cs="Helvetica"/>
          <w:sz w:val="22"/>
          <w:szCs w:val="22"/>
        </w:rPr>
        <w:t xml:space="preserve"> </w:t>
      </w:r>
      <w:r w:rsidR="00A71620" w:rsidRPr="00A71620">
        <w:rPr>
          <w:rFonts w:ascii="Helvetica" w:hAnsi="Helvetica" w:cs="Helvetica"/>
          <w:sz w:val="22"/>
          <w:szCs w:val="22"/>
        </w:rPr>
        <w:t>http://www.biomedcentral.com/1471-2431/14/32#</w:t>
      </w:r>
      <w:r>
        <w:rPr>
          <w:rFonts w:ascii="Helvetica" w:hAnsi="Helvetica" w:cs="Helvetica"/>
          <w:sz w:val="22"/>
          <w:szCs w:val="22"/>
        </w:rPr>
        <w:t>:</w:t>
      </w:r>
    </w:p>
    <w:p w14:paraId="770803F0" w14:textId="6FB45A75" w:rsidR="00520350" w:rsidRDefault="00520350" w:rsidP="00520350">
      <w:pPr>
        <w:shd w:val="clear" w:color="auto" w:fill="FFFFFF"/>
        <w:spacing w:line="292" w:lineRule="atLeast"/>
        <w:textAlignment w:val="baseline"/>
        <w:rPr>
          <w:rFonts w:ascii="Gill Sans Light" w:eastAsia="Gill Sans Light" w:hAnsi="Gill Sans Light"/>
          <w:i/>
        </w:rPr>
      </w:pPr>
      <w:r w:rsidRPr="00A71620">
        <w:rPr>
          <w:rFonts w:ascii="Gill Sans Light" w:eastAsia="Gill Sans Light" w:hAnsi="Gill Sans Light"/>
          <w:i/>
        </w:rPr>
        <w:t>Celia Rodd, Dan Metzger and Atul Sharma for the Canadian Pediatric Endocrine Group working committee for national growth charts: Extending World Health Organization weight-for-age reference curves to older children. BMC Pediatrics 2014, 14:32</w:t>
      </w:r>
    </w:p>
    <w:p w14:paraId="18F9BBFA" w14:textId="679A9DC2" w:rsidR="007E3D35" w:rsidRPr="007E3D35" w:rsidRDefault="00520350" w:rsidP="007E3D35">
      <w:pPr>
        <w:shd w:val="clear" w:color="auto" w:fill="FFFFFF"/>
        <w:spacing w:line="292" w:lineRule="atLeast"/>
        <w:textAlignment w:val="baseline"/>
        <w:rPr>
          <w:rFonts w:ascii="Helvetica" w:hAnsi="Helvetica" w:cs="Helvetica"/>
          <w:sz w:val="22"/>
          <w:szCs w:val="22"/>
        </w:rPr>
      </w:pPr>
      <w:r>
        <w:rPr>
          <w:rFonts w:ascii="Helvetica" w:hAnsi="Helvetica" w:cs="Helvetica"/>
          <w:sz w:val="22"/>
          <w:szCs w:val="22"/>
        </w:rPr>
        <w:t>Based on this re-analysis, weight-for-age reference curves were extended from 10-19 years of age and extreme centiles (0.1 and 99.9%) were eliminated or de-emphasized to reduce misclassification</w:t>
      </w:r>
      <w:r w:rsidR="00205EFD">
        <w:rPr>
          <w:rFonts w:ascii="Helvetica" w:hAnsi="Helvetica" w:cs="Helvetica"/>
          <w:sz w:val="22"/>
          <w:szCs w:val="22"/>
        </w:rPr>
        <w:t xml:space="preserve"> errors</w:t>
      </w:r>
      <w:r>
        <w:rPr>
          <w:rFonts w:ascii="Helvetica" w:hAnsi="Helvetica" w:cs="Helvetica"/>
          <w:sz w:val="22"/>
          <w:szCs w:val="22"/>
        </w:rPr>
        <w:t>. In September 2014, PHAC released a second set of 2014 WHO Growth Charts for Canada (Set 2), with restoration of 7 centiles in the normal range familiar to long-time users of CDC charts.</w:t>
      </w:r>
      <w:r w:rsidR="00E244EE">
        <w:rPr>
          <w:rFonts w:ascii="Helvetica" w:hAnsi="Helvetica" w:cs="Helvetica"/>
          <w:sz w:val="22"/>
          <w:szCs w:val="22"/>
        </w:rPr>
        <w:t xml:space="preserve"> </w:t>
      </w:r>
      <w:r w:rsidRPr="00520350">
        <w:rPr>
          <w:rFonts w:ascii="Helvetica" w:hAnsi="Helvetica" w:cs="Helvetica"/>
          <w:sz w:val="22"/>
          <w:szCs w:val="22"/>
        </w:rPr>
        <w:t xml:space="preserve">Set 2 </w:t>
      </w:r>
      <w:r w:rsidR="00957DCC">
        <w:rPr>
          <w:rFonts w:ascii="Helvetica" w:hAnsi="Helvetica" w:cs="Helvetica"/>
          <w:sz w:val="22"/>
          <w:szCs w:val="22"/>
        </w:rPr>
        <w:t>displays</w:t>
      </w:r>
      <w:r w:rsidRPr="00520350">
        <w:rPr>
          <w:rFonts w:ascii="Helvetica" w:hAnsi="Helvetica" w:cs="Helvetica"/>
          <w:sz w:val="22"/>
          <w:szCs w:val="22"/>
        </w:rPr>
        <w:t xml:space="preserve"> centiles 3</w:t>
      </w:r>
      <w:r w:rsidR="006D4FAF">
        <w:rPr>
          <w:rFonts w:ascii="Helvetica" w:hAnsi="Helvetica" w:cs="Helvetica"/>
          <w:sz w:val="22"/>
          <w:szCs w:val="22"/>
        </w:rPr>
        <w:t>, 1</w:t>
      </w:r>
      <w:r w:rsidRPr="00520350">
        <w:rPr>
          <w:rFonts w:ascii="Helvetica" w:hAnsi="Helvetica" w:cs="Helvetica"/>
          <w:sz w:val="22"/>
          <w:szCs w:val="22"/>
        </w:rPr>
        <w:t>0</w:t>
      </w:r>
      <w:r w:rsidR="006D4FAF">
        <w:rPr>
          <w:rFonts w:ascii="Helvetica" w:hAnsi="Helvetica" w:cs="Helvetica"/>
          <w:sz w:val="22"/>
          <w:szCs w:val="22"/>
        </w:rPr>
        <w:t xml:space="preserve">, </w:t>
      </w:r>
      <w:r w:rsidRPr="00520350">
        <w:rPr>
          <w:rFonts w:ascii="Helvetica" w:hAnsi="Helvetica" w:cs="Helvetica"/>
          <w:sz w:val="22"/>
          <w:szCs w:val="22"/>
        </w:rPr>
        <w:t>25</w:t>
      </w:r>
      <w:r w:rsidR="006D4FAF">
        <w:rPr>
          <w:rFonts w:ascii="Helvetica" w:hAnsi="Helvetica" w:cs="Helvetica"/>
          <w:sz w:val="22"/>
          <w:szCs w:val="22"/>
        </w:rPr>
        <w:t xml:space="preserve">, </w:t>
      </w:r>
      <w:r w:rsidRPr="00520350">
        <w:rPr>
          <w:rFonts w:ascii="Helvetica" w:hAnsi="Helvetica" w:cs="Helvetica"/>
          <w:sz w:val="22"/>
          <w:szCs w:val="22"/>
        </w:rPr>
        <w:t>50</w:t>
      </w:r>
      <w:r w:rsidR="006D4FAF">
        <w:rPr>
          <w:rFonts w:ascii="Helvetica" w:hAnsi="Helvetica" w:cs="Helvetica"/>
          <w:sz w:val="22"/>
          <w:szCs w:val="22"/>
        </w:rPr>
        <w:t xml:space="preserve">, </w:t>
      </w:r>
      <w:r w:rsidRPr="00520350">
        <w:rPr>
          <w:rFonts w:ascii="Helvetica" w:hAnsi="Helvetica" w:cs="Helvetica"/>
          <w:sz w:val="22"/>
          <w:szCs w:val="22"/>
        </w:rPr>
        <w:t>75</w:t>
      </w:r>
      <w:r w:rsidR="006D4FAF">
        <w:rPr>
          <w:rFonts w:ascii="Helvetica" w:hAnsi="Helvetica" w:cs="Helvetica"/>
          <w:sz w:val="22"/>
          <w:szCs w:val="22"/>
        </w:rPr>
        <w:t xml:space="preserve">, </w:t>
      </w:r>
      <w:r w:rsidRPr="00520350">
        <w:rPr>
          <w:rFonts w:ascii="Helvetica" w:hAnsi="Helvetica" w:cs="Helvetica"/>
          <w:sz w:val="22"/>
          <w:szCs w:val="22"/>
        </w:rPr>
        <w:t>90</w:t>
      </w:r>
      <w:r w:rsidR="006D4FAF">
        <w:rPr>
          <w:rFonts w:ascii="Helvetica" w:hAnsi="Helvetica" w:cs="Helvetica"/>
          <w:sz w:val="22"/>
          <w:szCs w:val="22"/>
        </w:rPr>
        <w:t xml:space="preserve">, </w:t>
      </w:r>
      <w:r w:rsidRPr="00520350">
        <w:rPr>
          <w:rFonts w:ascii="Helvetica" w:hAnsi="Helvetica" w:cs="Helvetica"/>
          <w:sz w:val="22"/>
          <w:szCs w:val="22"/>
        </w:rPr>
        <w:t xml:space="preserve">97 on all charts, substituting the 85th for the 90th centile and retaining the 99.9th centile on the weight-for-length (0–24 months) and BMI-for-age (2–19 years) charts. The 85th centile was used on the weight-for-length and BMI charts to </w:t>
      </w:r>
      <w:r w:rsidR="00E244EE">
        <w:rPr>
          <w:rFonts w:ascii="Helvetica" w:hAnsi="Helvetica" w:cs="Helvetica"/>
          <w:sz w:val="22"/>
          <w:szCs w:val="22"/>
        </w:rPr>
        <w:t xml:space="preserve">better </w:t>
      </w:r>
      <w:r w:rsidRPr="00520350">
        <w:rPr>
          <w:rFonts w:ascii="Helvetica" w:hAnsi="Helvetica" w:cs="Helvetica"/>
          <w:sz w:val="22"/>
          <w:szCs w:val="22"/>
        </w:rPr>
        <w:t xml:space="preserve">correspond to </w:t>
      </w:r>
      <w:r w:rsidR="00E244EE">
        <w:rPr>
          <w:rFonts w:ascii="Helvetica" w:hAnsi="Helvetica" w:cs="Helvetica"/>
          <w:sz w:val="22"/>
          <w:szCs w:val="22"/>
        </w:rPr>
        <w:t xml:space="preserve">adult definitions of </w:t>
      </w:r>
      <w:r w:rsidRPr="00520350">
        <w:rPr>
          <w:rFonts w:ascii="Helvetica" w:hAnsi="Helvetica" w:cs="Helvetica"/>
          <w:sz w:val="22"/>
          <w:szCs w:val="22"/>
        </w:rPr>
        <w:t>obesity.</w:t>
      </w:r>
      <w:r w:rsidR="007E3D35">
        <w:rPr>
          <w:rFonts w:ascii="Helvetica" w:hAnsi="Helvetica" w:cs="Helvetica"/>
          <w:sz w:val="22"/>
          <w:szCs w:val="22"/>
        </w:rPr>
        <w:t xml:space="preserve"> In contrast, </w:t>
      </w:r>
      <w:r w:rsidR="007E3D35" w:rsidRPr="007E3D35">
        <w:rPr>
          <w:rFonts w:ascii="Helvetica" w:hAnsi="Helvetica" w:cs="Helvetica"/>
          <w:sz w:val="22"/>
          <w:szCs w:val="22"/>
        </w:rPr>
        <w:t xml:space="preserve">Set 1 uses </w:t>
      </w:r>
      <w:r w:rsidR="00A71620">
        <w:rPr>
          <w:rFonts w:ascii="Helvetica" w:hAnsi="Helvetica" w:cs="Helvetica"/>
          <w:sz w:val="22"/>
          <w:szCs w:val="22"/>
        </w:rPr>
        <w:t xml:space="preserve">“WHO </w:t>
      </w:r>
      <w:r w:rsidR="007E3D35" w:rsidRPr="007E3D35">
        <w:rPr>
          <w:rFonts w:ascii="Helvetica" w:hAnsi="Helvetica" w:cs="Helvetica"/>
          <w:sz w:val="22"/>
          <w:szCs w:val="22"/>
        </w:rPr>
        <w:t>centiles</w:t>
      </w:r>
      <w:r w:rsidR="00A71620">
        <w:rPr>
          <w:rFonts w:ascii="Helvetica" w:hAnsi="Helvetica" w:cs="Helvetica"/>
          <w:sz w:val="22"/>
          <w:szCs w:val="22"/>
        </w:rPr>
        <w:t>”</w:t>
      </w:r>
      <w:r w:rsidR="007E3D35" w:rsidRPr="007E3D35">
        <w:rPr>
          <w:rFonts w:ascii="Helvetica" w:hAnsi="Helvetica" w:cs="Helvetica"/>
          <w:sz w:val="22"/>
          <w:szCs w:val="22"/>
        </w:rPr>
        <w:t xml:space="preserve"> 3</w:t>
      </w:r>
      <w:r w:rsidR="006D4FAF">
        <w:rPr>
          <w:rFonts w:ascii="Helvetica" w:hAnsi="Helvetica" w:cs="Helvetica"/>
          <w:sz w:val="22"/>
          <w:szCs w:val="22"/>
        </w:rPr>
        <w:t xml:space="preserve">, </w:t>
      </w:r>
      <w:r w:rsidR="007E3D35" w:rsidRPr="007E3D35">
        <w:rPr>
          <w:rFonts w:ascii="Helvetica" w:hAnsi="Helvetica" w:cs="Helvetica"/>
          <w:sz w:val="22"/>
          <w:szCs w:val="22"/>
        </w:rPr>
        <w:t>15</w:t>
      </w:r>
      <w:r w:rsidR="006D4FAF">
        <w:rPr>
          <w:rFonts w:ascii="Helvetica" w:hAnsi="Helvetica" w:cs="Helvetica"/>
          <w:sz w:val="22"/>
          <w:szCs w:val="22"/>
        </w:rPr>
        <w:t xml:space="preserve">, </w:t>
      </w:r>
      <w:r w:rsidR="007E3D35" w:rsidRPr="007E3D35">
        <w:rPr>
          <w:rFonts w:ascii="Helvetica" w:hAnsi="Helvetica" w:cs="Helvetica"/>
          <w:sz w:val="22"/>
          <w:szCs w:val="22"/>
        </w:rPr>
        <w:t>50</w:t>
      </w:r>
      <w:r w:rsidR="006D4FAF">
        <w:rPr>
          <w:rFonts w:ascii="Helvetica" w:hAnsi="Helvetica" w:cs="Helvetica"/>
          <w:sz w:val="22"/>
          <w:szCs w:val="22"/>
        </w:rPr>
        <w:t xml:space="preserve">, </w:t>
      </w:r>
      <w:r w:rsidR="007E3D35" w:rsidRPr="007E3D35">
        <w:rPr>
          <w:rFonts w:ascii="Helvetica" w:hAnsi="Helvetica" w:cs="Helvetica"/>
          <w:sz w:val="22"/>
          <w:szCs w:val="22"/>
        </w:rPr>
        <w:t>85</w:t>
      </w:r>
      <w:r w:rsidR="006D4FAF">
        <w:rPr>
          <w:rFonts w:ascii="Helvetica" w:hAnsi="Helvetica" w:cs="Helvetica"/>
          <w:sz w:val="22"/>
          <w:szCs w:val="22"/>
        </w:rPr>
        <w:t xml:space="preserve">, </w:t>
      </w:r>
      <w:r w:rsidR="007E3D35" w:rsidRPr="007E3D35">
        <w:rPr>
          <w:rFonts w:ascii="Helvetica" w:hAnsi="Helvetica" w:cs="Helvetica"/>
          <w:sz w:val="22"/>
          <w:szCs w:val="22"/>
        </w:rPr>
        <w:t>97 (roughly −2</w:t>
      </w:r>
      <w:r w:rsidR="00F16236">
        <w:rPr>
          <w:rFonts w:ascii="Helvetica" w:hAnsi="Helvetica" w:cs="Helvetica"/>
          <w:sz w:val="22"/>
          <w:szCs w:val="22"/>
        </w:rPr>
        <w:t>,</w:t>
      </w:r>
      <w:r w:rsidR="0087260B">
        <w:rPr>
          <w:rFonts w:ascii="Helvetica" w:hAnsi="Helvetica" w:cs="Helvetica"/>
          <w:sz w:val="22"/>
          <w:szCs w:val="22"/>
        </w:rPr>
        <w:t xml:space="preserve"> </w:t>
      </w:r>
      <w:r w:rsidR="007E3D35" w:rsidRPr="007E3D35">
        <w:rPr>
          <w:rFonts w:ascii="Helvetica" w:hAnsi="Helvetica" w:cs="Helvetica"/>
          <w:sz w:val="22"/>
          <w:szCs w:val="22"/>
        </w:rPr>
        <w:t>−1</w:t>
      </w:r>
      <w:r w:rsidR="00F16236">
        <w:rPr>
          <w:rFonts w:ascii="Helvetica" w:hAnsi="Helvetica" w:cs="Helvetica"/>
          <w:sz w:val="22"/>
          <w:szCs w:val="22"/>
        </w:rPr>
        <w:t>,</w:t>
      </w:r>
      <w:r w:rsidR="0087260B">
        <w:rPr>
          <w:rFonts w:ascii="Helvetica" w:hAnsi="Helvetica" w:cs="Helvetica"/>
          <w:sz w:val="22"/>
          <w:szCs w:val="22"/>
        </w:rPr>
        <w:t xml:space="preserve"> </w:t>
      </w:r>
      <w:r w:rsidR="00F16236">
        <w:rPr>
          <w:rFonts w:ascii="Helvetica" w:hAnsi="Helvetica" w:cs="Helvetica"/>
          <w:sz w:val="22"/>
          <w:szCs w:val="22"/>
        </w:rPr>
        <w:t>0,</w:t>
      </w:r>
      <w:r w:rsidR="0087260B">
        <w:rPr>
          <w:rFonts w:ascii="Helvetica" w:hAnsi="Helvetica" w:cs="Helvetica"/>
          <w:sz w:val="22"/>
          <w:szCs w:val="22"/>
        </w:rPr>
        <w:t xml:space="preserve"> </w:t>
      </w:r>
      <w:r w:rsidR="007E3D35" w:rsidRPr="007E3D35">
        <w:rPr>
          <w:rFonts w:ascii="Helvetica" w:hAnsi="Helvetica" w:cs="Helvetica"/>
          <w:sz w:val="22"/>
          <w:szCs w:val="22"/>
        </w:rPr>
        <w:t>+1</w:t>
      </w:r>
      <w:r w:rsidR="00F16236">
        <w:rPr>
          <w:rFonts w:ascii="Helvetica" w:hAnsi="Helvetica" w:cs="Helvetica"/>
          <w:sz w:val="22"/>
          <w:szCs w:val="22"/>
        </w:rPr>
        <w:t>,</w:t>
      </w:r>
      <w:r w:rsidR="0087260B">
        <w:rPr>
          <w:rFonts w:ascii="Helvetica" w:hAnsi="Helvetica" w:cs="Helvetica"/>
          <w:sz w:val="22"/>
          <w:szCs w:val="22"/>
        </w:rPr>
        <w:t xml:space="preserve"> </w:t>
      </w:r>
      <w:r w:rsidR="007E3D35" w:rsidRPr="007E3D35">
        <w:rPr>
          <w:rFonts w:ascii="Helvetica" w:hAnsi="Helvetica" w:cs="Helvetica"/>
          <w:sz w:val="22"/>
          <w:szCs w:val="22"/>
        </w:rPr>
        <w:t>+2 standard deviations) on all charts and in addition includes the 99.9th centile (+3 SD) on the weight-for-length (0–24 months) and BMI-for-age (2–19 years) charts.</w:t>
      </w:r>
    </w:p>
    <w:p w14:paraId="01C11E64" w14:textId="3D553922" w:rsidR="00BB0DEF" w:rsidRDefault="00520350" w:rsidP="00520350">
      <w:pPr>
        <w:shd w:val="clear" w:color="auto" w:fill="FFFFFF"/>
        <w:spacing w:line="292" w:lineRule="atLeast"/>
        <w:textAlignment w:val="baseline"/>
        <w:rPr>
          <w:rFonts w:ascii="Helvetica" w:hAnsi="Helvetica" w:cs="Helvetica"/>
          <w:sz w:val="22"/>
          <w:szCs w:val="22"/>
        </w:rPr>
      </w:pPr>
      <w:r w:rsidRPr="00520350">
        <w:rPr>
          <w:rFonts w:ascii="Helvetica" w:hAnsi="Helvetica" w:cs="Helvetica"/>
          <w:sz w:val="22"/>
          <w:szCs w:val="22"/>
        </w:rPr>
        <w:t>Both sets of 2</w:t>
      </w:r>
      <w:r w:rsidR="00A71620">
        <w:rPr>
          <w:rFonts w:ascii="Helvetica" w:hAnsi="Helvetica" w:cs="Helvetica"/>
          <w:sz w:val="22"/>
          <w:szCs w:val="22"/>
        </w:rPr>
        <w:t>014 growth charts align</w:t>
      </w:r>
      <w:r w:rsidRPr="00520350">
        <w:rPr>
          <w:rFonts w:ascii="Helvetica" w:hAnsi="Helvetica" w:cs="Helvetica"/>
          <w:sz w:val="22"/>
          <w:szCs w:val="22"/>
        </w:rPr>
        <w:t xml:space="preserve"> with the recommendations in the 2010 coll</w:t>
      </w:r>
      <w:r w:rsidR="0080248E">
        <w:rPr>
          <w:rFonts w:ascii="Helvetica" w:hAnsi="Helvetica" w:cs="Helvetica"/>
          <w:sz w:val="22"/>
          <w:szCs w:val="22"/>
        </w:rPr>
        <w:t>aborative statement</w:t>
      </w:r>
      <w:r w:rsidRPr="00520350">
        <w:rPr>
          <w:rFonts w:ascii="Helvetica" w:hAnsi="Helvetica" w:cs="Helvetica"/>
          <w:sz w:val="22"/>
          <w:szCs w:val="22"/>
        </w:rPr>
        <w:t>. Resources that support implementation of the WHO Growth Charts for Canada have been updated to reflect the redesigned charts.</w:t>
      </w:r>
      <w:r w:rsidR="007E3D35">
        <w:rPr>
          <w:rFonts w:ascii="Helvetica" w:hAnsi="Helvetica" w:cs="Helvetica"/>
          <w:sz w:val="22"/>
          <w:szCs w:val="22"/>
        </w:rPr>
        <w:t xml:space="preserve"> </w:t>
      </w:r>
      <w:r w:rsidRPr="00520350">
        <w:rPr>
          <w:rFonts w:ascii="Helvetica" w:hAnsi="Helvetica" w:cs="Helvetica"/>
          <w:sz w:val="22"/>
          <w:szCs w:val="22"/>
        </w:rPr>
        <w:t>CPEG believes that the increased granularity and more familiar CDC centile selection in Set 2 will allow these charts to be more easily applied to identify growth aberrati</w:t>
      </w:r>
      <w:r w:rsidR="0087260B">
        <w:rPr>
          <w:rFonts w:ascii="Helvetica" w:hAnsi="Helvetica" w:cs="Helvetica"/>
          <w:sz w:val="22"/>
          <w:szCs w:val="22"/>
        </w:rPr>
        <w:t>ons, the diagnosis of failure-to-</w:t>
      </w:r>
      <w:r w:rsidRPr="00520350">
        <w:rPr>
          <w:rFonts w:ascii="Helvetica" w:hAnsi="Helvetica" w:cs="Helvetica"/>
          <w:sz w:val="22"/>
          <w:szCs w:val="22"/>
        </w:rPr>
        <w:t xml:space="preserve">thrive, and in the interpretation of blood pressure norms. </w:t>
      </w:r>
      <w:r w:rsidR="00A71620">
        <w:rPr>
          <w:rFonts w:ascii="Helvetica" w:hAnsi="Helvetica" w:cs="Helvetica"/>
          <w:sz w:val="22"/>
          <w:szCs w:val="22"/>
        </w:rPr>
        <w:t xml:space="preserve">Both sets </w:t>
      </w:r>
      <w:r w:rsidRPr="00520350">
        <w:rPr>
          <w:rFonts w:ascii="Helvetica" w:hAnsi="Helvetica" w:cs="Helvetica"/>
          <w:sz w:val="22"/>
          <w:szCs w:val="22"/>
        </w:rPr>
        <w:t xml:space="preserve">are available at </w:t>
      </w:r>
      <w:hyperlink r:id="rId6" w:history="1">
        <w:r w:rsidR="00A71620" w:rsidRPr="00FB32F2">
          <w:rPr>
            <w:rStyle w:val="Hyperlink"/>
            <w:rFonts w:ascii="Helvetica" w:hAnsi="Helvetica" w:cs="Helvetica"/>
            <w:sz w:val="22"/>
            <w:szCs w:val="22"/>
          </w:rPr>
          <w:t>www.whogrowthcharts.ca</w:t>
        </w:r>
      </w:hyperlink>
      <w:r w:rsidRPr="00520350">
        <w:rPr>
          <w:rFonts w:ascii="Helvetica" w:hAnsi="Helvetica" w:cs="Helvetica"/>
          <w:sz w:val="22"/>
          <w:szCs w:val="22"/>
        </w:rPr>
        <w:t>.</w:t>
      </w:r>
      <w:r w:rsidR="00A71620">
        <w:rPr>
          <w:rFonts w:ascii="Helvetica" w:hAnsi="Helvetica" w:cs="Helvetica"/>
          <w:sz w:val="22"/>
          <w:szCs w:val="22"/>
        </w:rPr>
        <w:t xml:space="preserve"> </w:t>
      </w:r>
      <w:r w:rsidRPr="00520350">
        <w:rPr>
          <w:rFonts w:ascii="Helvetica" w:hAnsi="Helvetica" w:cs="Helvetica"/>
          <w:sz w:val="22"/>
          <w:szCs w:val="22"/>
        </w:rPr>
        <w:t xml:space="preserve">CPEG </w:t>
      </w:r>
      <w:r w:rsidR="00A71620">
        <w:rPr>
          <w:rFonts w:ascii="Helvetica" w:hAnsi="Helvetica" w:cs="Helvetica"/>
          <w:sz w:val="22"/>
          <w:szCs w:val="22"/>
        </w:rPr>
        <w:t xml:space="preserve">also </w:t>
      </w:r>
      <w:r w:rsidRPr="00520350">
        <w:rPr>
          <w:rFonts w:ascii="Helvetica" w:hAnsi="Helvetica" w:cs="Helvetica"/>
          <w:sz w:val="22"/>
          <w:szCs w:val="22"/>
        </w:rPr>
        <w:t xml:space="preserve">believes that it is optimal to have a single source for growth charts nationally and have therefore officially endorsed the 2014 revision to the WHO Growth Chart for Canada, with a preference for the use of Set 2. The CPEG charts </w:t>
      </w:r>
      <w:r w:rsidR="000C5691">
        <w:rPr>
          <w:rFonts w:ascii="Helvetica" w:hAnsi="Helvetica" w:cs="Helvetica"/>
          <w:sz w:val="22"/>
          <w:szCs w:val="22"/>
        </w:rPr>
        <w:t xml:space="preserve">that formed the basis for Set 2 have therefore been archived. </w:t>
      </w:r>
      <w:r w:rsidRPr="00520350">
        <w:rPr>
          <w:rFonts w:ascii="Helvetica" w:hAnsi="Helvetica" w:cs="Helvetica"/>
          <w:sz w:val="22"/>
          <w:szCs w:val="22"/>
        </w:rPr>
        <w:t>They are available in the members-only section of the CPEG website.</w:t>
      </w:r>
    </w:p>
    <w:p w14:paraId="68B7A071" w14:textId="207D8913" w:rsidR="00BB0DEF" w:rsidRPr="00520350" w:rsidRDefault="00BB0DEF" w:rsidP="00BB0DEF">
      <w:pPr>
        <w:widowControl w:val="0"/>
        <w:autoSpaceDE w:val="0"/>
        <w:autoSpaceDN w:val="0"/>
        <w:adjustRightInd w:val="0"/>
        <w:spacing w:after="0"/>
        <w:rPr>
          <w:rFonts w:ascii="Helvetica" w:hAnsi="Helvetica" w:cs="Helvetica"/>
          <w:sz w:val="22"/>
          <w:szCs w:val="22"/>
        </w:rPr>
      </w:pPr>
      <w:r>
        <w:rPr>
          <w:rFonts w:ascii="Helvetica" w:hAnsi="Helvetica" w:cs="Helvetica"/>
          <w:sz w:val="22"/>
          <w:szCs w:val="22"/>
        </w:rPr>
        <w:t xml:space="preserve">We are happy to share these data with other agencies wanting to include our revised weight-for-age curves in their own charts. </w:t>
      </w:r>
      <w:r w:rsidRPr="00BB0DEF">
        <w:rPr>
          <w:rFonts w:ascii="Helvetica" w:hAnsi="Helvetica" w:cs="Helvetica"/>
          <w:sz w:val="22"/>
          <w:szCs w:val="22"/>
        </w:rPr>
        <w:t xml:space="preserve">To avoid confusion over the large number of alternate charts currently in circulation, we ask that these charts be identified as the </w:t>
      </w:r>
      <w:r w:rsidRPr="00BB0DEF">
        <w:rPr>
          <w:rFonts w:ascii="Helvetica" w:hAnsi="Helvetica" w:cs="Helvetica"/>
          <w:i/>
          <w:sz w:val="22"/>
          <w:szCs w:val="22"/>
        </w:rPr>
        <w:t>'2014 WHO Growth Charts for Canada with revisions based on re-analysis by the Canadian Pediatric Endocrine Group’</w:t>
      </w:r>
      <w:r w:rsidRPr="00BB0DEF">
        <w:rPr>
          <w:rFonts w:ascii="Helvetica" w:hAnsi="Helvetica" w:cs="Helvetica"/>
          <w:sz w:val="22"/>
          <w:szCs w:val="22"/>
        </w:rPr>
        <w:t xml:space="preserve">. For consistency, </w:t>
      </w:r>
      <w:r>
        <w:rPr>
          <w:rFonts w:ascii="Helvetica" w:hAnsi="Helvetica" w:cs="Helvetica"/>
          <w:sz w:val="22"/>
          <w:szCs w:val="22"/>
        </w:rPr>
        <w:t>you may wish to</w:t>
      </w:r>
      <w:r w:rsidRPr="00BB0DEF">
        <w:rPr>
          <w:rFonts w:ascii="Helvetica" w:hAnsi="Helvetica" w:cs="Helvetica"/>
          <w:sz w:val="22"/>
          <w:szCs w:val="22"/>
        </w:rPr>
        <w:t xml:space="preserve"> follow the lead of the Public Health Agency of Canada, who</w:t>
      </w:r>
      <w:r w:rsidR="00330E79">
        <w:rPr>
          <w:rFonts w:ascii="Helvetica" w:hAnsi="Helvetica" w:cs="Helvetica"/>
          <w:sz w:val="22"/>
          <w:szCs w:val="22"/>
        </w:rPr>
        <w:t>se charts</w:t>
      </w:r>
      <w:bookmarkStart w:id="0" w:name="_GoBack"/>
      <w:bookmarkEnd w:id="0"/>
      <w:r w:rsidRPr="00BB0DEF">
        <w:rPr>
          <w:rFonts w:ascii="Helvetica" w:hAnsi="Helvetica" w:cs="Helvetica"/>
          <w:sz w:val="22"/>
          <w:szCs w:val="22"/>
        </w:rPr>
        <w:t xml:space="preserve"> identify the extension to weight-for-age beyond age 10 years using dotted lines and recommend regular monitoring of BMI for all children aged 2-19 years.</w:t>
      </w:r>
    </w:p>
    <w:p w14:paraId="36770C29" w14:textId="77777777" w:rsidR="00520350" w:rsidRPr="00520350" w:rsidRDefault="00520350" w:rsidP="00520350">
      <w:pPr>
        <w:shd w:val="clear" w:color="auto" w:fill="FFFFFF"/>
        <w:spacing w:line="292" w:lineRule="atLeast"/>
        <w:textAlignment w:val="baseline"/>
        <w:rPr>
          <w:rFonts w:ascii="Helvetica" w:hAnsi="Helvetica" w:cs="Helvetica"/>
          <w:sz w:val="22"/>
          <w:szCs w:val="22"/>
        </w:rPr>
      </w:pPr>
    </w:p>
    <w:p w14:paraId="11E521B1" w14:textId="1C3ED110" w:rsidR="0096059D" w:rsidRPr="0096059D" w:rsidRDefault="00A71620" w:rsidP="0096059D">
      <w:pPr>
        <w:widowControl w:val="0"/>
        <w:autoSpaceDE w:val="0"/>
        <w:autoSpaceDN w:val="0"/>
        <w:adjustRightInd w:val="0"/>
        <w:spacing w:after="0"/>
        <w:rPr>
          <w:rFonts w:ascii="Helvetica" w:hAnsi="Helvetica" w:cs="Helvetica"/>
          <w:sz w:val="22"/>
          <w:szCs w:val="22"/>
        </w:rPr>
      </w:pPr>
      <w:r>
        <w:rPr>
          <w:rFonts w:ascii="Helvetica" w:hAnsi="Helvetica" w:cs="Helvetica"/>
          <w:sz w:val="22"/>
          <w:szCs w:val="22"/>
        </w:rPr>
        <w:t xml:space="preserve">To assist in the development of electronic medical records based on the 2014 WHO Growth Charts for Canada, we have compiled a collection of spreadsheets </w:t>
      </w:r>
      <w:r w:rsidR="0047024F">
        <w:rPr>
          <w:rFonts w:ascii="Helvetica" w:hAnsi="Helvetica" w:cs="Helvetica"/>
          <w:sz w:val="22"/>
          <w:szCs w:val="22"/>
        </w:rPr>
        <w:t>in comma separated va</w:t>
      </w:r>
      <w:r w:rsidR="008C0BBA">
        <w:rPr>
          <w:rFonts w:ascii="Helvetica" w:hAnsi="Helvetica" w:cs="Helvetica"/>
          <w:sz w:val="22"/>
          <w:szCs w:val="22"/>
        </w:rPr>
        <w:t>riable</w:t>
      </w:r>
      <w:r w:rsidR="00766CB8">
        <w:rPr>
          <w:rFonts w:ascii="Helvetica" w:hAnsi="Helvetica" w:cs="Helvetica"/>
          <w:sz w:val="22"/>
          <w:szCs w:val="22"/>
        </w:rPr>
        <w:t xml:space="preserve"> (</w:t>
      </w:r>
      <w:r>
        <w:rPr>
          <w:rFonts w:ascii="Helvetica" w:hAnsi="Helvetica" w:cs="Helvetica"/>
          <w:sz w:val="22"/>
          <w:szCs w:val="22"/>
        </w:rPr>
        <w:t>.csv</w:t>
      </w:r>
      <w:r w:rsidR="00766CB8">
        <w:rPr>
          <w:rFonts w:ascii="Helvetica" w:hAnsi="Helvetica" w:cs="Helvetica"/>
          <w:sz w:val="22"/>
          <w:szCs w:val="22"/>
        </w:rPr>
        <w:t>)</w:t>
      </w:r>
      <w:r>
        <w:rPr>
          <w:rFonts w:ascii="Helvetica" w:hAnsi="Helvetica" w:cs="Helvetica"/>
          <w:sz w:val="22"/>
          <w:szCs w:val="22"/>
        </w:rPr>
        <w:t xml:space="preserve"> format. They</w:t>
      </w:r>
      <w:r w:rsidR="0047024F">
        <w:rPr>
          <w:rFonts w:ascii="Helvetica" w:hAnsi="Helvetica" w:cs="Helvetica"/>
          <w:sz w:val="22"/>
          <w:szCs w:val="22"/>
        </w:rPr>
        <w:t xml:space="preserve"> contain </w:t>
      </w:r>
      <w:r w:rsidR="0096059D" w:rsidRPr="0096059D">
        <w:rPr>
          <w:rFonts w:ascii="Helvetica" w:hAnsi="Helvetica" w:cs="Helvetica"/>
          <w:sz w:val="22"/>
          <w:szCs w:val="22"/>
        </w:rPr>
        <w:t xml:space="preserve">age (months), LMS parameters, and </w:t>
      </w:r>
      <w:r>
        <w:rPr>
          <w:rFonts w:ascii="Helvetica" w:hAnsi="Helvetica" w:cs="Helvetica"/>
          <w:sz w:val="22"/>
          <w:szCs w:val="22"/>
        </w:rPr>
        <w:t xml:space="preserve">a choice of </w:t>
      </w:r>
      <w:r w:rsidR="0096059D" w:rsidRPr="0096059D">
        <w:rPr>
          <w:rFonts w:ascii="Helvetica" w:hAnsi="Helvetica" w:cs="Helvetica"/>
          <w:sz w:val="22"/>
          <w:szCs w:val="22"/>
        </w:rPr>
        <w:t>pre-calculated percentiles</w:t>
      </w:r>
      <w:r>
        <w:rPr>
          <w:rFonts w:ascii="Helvetica" w:hAnsi="Helvetica" w:cs="Helvetica"/>
          <w:sz w:val="22"/>
          <w:szCs w:val="22"/>
        </w:rPr>
        <w:t xml:space="preserve"> for plotting both Set 1 and 2 growth charts</w:t>
      </w:r>
      <w:r w:rsidR="00481EDC">
        <w:rPr>
          <w:rFonts w:ascii="Helvetica" w:hAnsi="Helvetica" w:cs="Helvetica"/>
          <w:sz w:val="22"/>
          <w:szCs w:val="22"/>
        </w:rPr>
        <w:t xml:space="preserve">. </w:t>
      </w:r>
      <w:r>
        <w:rPr>
          <w:rFonts w:ascii="Helvetica" w:hAnsi="Helvetica" w:cs="Helvetica"/>
          <w:sz w:val="22"/>
          <w:szCs w:val="22"/>
        </w:rPr>
        <w:t>For those needing to do so, the</w:t>
      </w:r>
      <w:r w:rsidR="0096059D" w:rsidRPr="0096059D">
        <w:rPr>
          <w:rFonts w:ascii="Helvetica" w:hAnsi="Helvetica" w:cs="Helvetica"/>
          <w:sz w:val="22"/>
          <w:szCs w:val="22"/>
        </w:rPr>
        <w:t xml:space="preserve"> LMS parameters</w:t>
      </w:r>
      <w:r>
        <w:rPr>
          <w:rFonts w:ascii="Helvetica" w:hAnsi="Helvetica" w:cs="Helvetica"/>
          <w:sz w:val="22"/>
          <w:szCs w:val="22"/>
        </w:rPr>
        <w:t xml:space="preserve"> may be used to calculate </w:t>
      </w:r>
      <w:r w:rsidR="002B273A">
        <w:rPr>
          <w:rFonts w:ascii="Helvetica" w:hAnsi="Helvetica" w:cs="Helvetica"/>
          <w:sz w:val="22"/>
          <w:szCs w:val="22"/>
        </w:rPr>
        <w:t>any</w:t>
      </w:r>
      <w:r>
        <w:rPr>
          <w:rFonts w:ascii="Helvetica" w:hAnsi="Helvetica" w:cs="Helvetica"/>
          <w:sz w:val="22"/>
          <w:szCs w:val="22"/>
        </w:rPr>
        <w:t xml:space="preserve"> centiles or z-scores by age, gender, and physical measure</w:t>
      </w:r>
      <w:r w:rsidR="00682D25">
        <w:rPr>
          <w:rFonts w:ascii="Helvetica" w:hAnsi="Helvetica" w:cs="Helvetica"/>
          <w:sz w:val="22"/>
          <w:szCs w:val="22"/>
        </w:rPr>
        <w:t xml:space="preserve"> using standard formulae, which may be found in either the CPEG or WHO statistical methods manuals on their respective websites</w:t>
      </w:r>
      <w:r w:rsidR="0096059D" w:rsidRPr="0096059D">
        <w:rPr>
          <w:rFonts w:ascii="Helvetica" w:hAnsi="Helvetica" w:cs="Helvetica"/>
          <w:sz w:val="22"/>
          <w:szCs w:val="22"/>
        </w:rPr>
        <w:t>. </w:t>
      </w:r>
    </w:p>
    <w:p w14:paraId="1E4A3AC0" w14:textId="77777777" w:rsidR="0096059D" w:rsidRPr="0096059D" w:rsidRDefault="0096059D" w:rsidP="0096059D">
      <w:pPr>
        <w:widowControl w:val="0"/>
        <w:autoSpaceDE w:val="0"/>
        <w:autoSpaceDN w:val="0"/>
        <w:adjustRightInd w:val="0"/>
        <w:spacing w:after="0"/>
        <w:rPr>
          <w:rFonts w:ascii="Helvetica" w:hAnsi="Helvetica" w:cs="Helvetica"/>
          <w:sz w:val="22"/>
          <w:szCs w:val="22"/>
        </w:rPr>
      </w:pPr>
    </w:p>
    <w:p w14:paraId="20BC9B1D" w14:textId="38BB2314" w:rsidR="0096059D" w:rsidRPr="0096059D" w:rsidRDefault="001478A1" w:rsidP="0096059D">
      <w:pPr>
        <w:widowControl w:val="0"/>
        <w:autoSpaceDE w:val="0"/>
        <w:autoSpaceDN w:val="0"/>
        <w:adjustRightInd w:val="0"/>
        <w:spacing w:after="0"/>
        <w:rPr>
          <w:rFonts w:ascii="Helvetica" w:hAnsi="Helvetica" w:cs="Helvetica"/>
          <w:sz w:val="22"/>
          <w:szCs w:val="22"/>
        </w:rPr>
      </w:pPr>
      <w:r>
        <w:rPr>
          <w:rFonts w:ascii="Helvetica" w:hAnsi="Helvetica" w:cs="Helvetica"/>
          <w:sz w:val="22"/>
          <w:szCs w:val="22"/>
        </w:rPr>
        <w:t>Except for the weight-for-age re-analysis (10-19y), a</w:t>
      </w:r>
      <w:r w:rsidR="0096059D" w:rsidRPr="0096059D">
        <w:rPr>
          <w:rFonts w:ascii="Helvetica" w:hAnsi="Helvetica" w:cs="Helvetica"/>
          <w:sz w:val="22"/>
          <w:szCs w:val="22"/>
        </w:rPr>
        <w:t xml:space="preserve">ll of the spreadsheets are </w:t>
      </w:r>
      <w:r w:rsidR="002A7AD1">
        <w:rPr>
          <w:rFonts w:ascii="Helvetica" w:hAnsi="Helvetica" w:cs="Helvetica"/>
          <w:sz w:val="22"/>
          <w:szCs w:val="22"/>
        </w:rPr>
        <w:t>created</w:t>
      </w:r>
      <w:r w:rsidR="0096059D" w:rsidRPr="0096059D">
        <w:rPr>
          <w:rFonts w:ascii="Helvetica" w:hAnsi="Helvetica" w:cs="Helvetica"/>
          <w:sz w:val="22"/>
          <w:szCs w:val="22"/>
        </w:rPr>
        <w:t xml:space="preserve"> from publicly available WHO LMS </w:t>
      </w:r>
      <w:r w:rsidR="005E12BC">
        <w:rPr>
          <w:rFonts w:ascii="Helvetica" w:hAnsi="Helvetica" w:cs="Helvetica"/>
          <w:sz w:val="22"/>
          <w:szCs w:val="22"/>
        </w:rPr>
        <w:t>posting</w:t>
      </w:r>
      <w:r w:rsidR="0096059D" w:rsidRPr="0096059D">
        <w:rPr>
          <w:rFonts w:ascii="Helvetica" w:hAnsi="Helvetica" w:cs="Helvetica"/>
          <w:sz w:val="22"/>
          <w:szCs w:val="22"/>
        </w:rPr>
        <w:t xml:space="preserve">. These were compiled from multiple official WHO </w:t>
      </w:r>
      <w:r w:rsidR="005147E7">
        <w:rPr>
          <w:rFonts w:ascii="Helvetica" w:hAnsi="Helvetica" w:cs="Helvetica"/>
          <w:sz w:val="22"/>
          <w:szCs w:val="22"/>
        </w:rPr>
        <w:t>sources</w:t>
      </w:r>
      <w:r w:rsidR="0096059D" w:rsidRPr="0096059D">
        <w:rPr>
          <w:rFonts w:ascii="Helvetica" w:hAnsi="Helvetica" w:cs="Helvetica"/>
          <w:sz w:val="22"/>
          <w:szCs w:val="22"/>
        </w:rPr>
        <w:t xml:space="preserve">, including text, html, pdf, and SAS data files. Percentile values were then calculated using standard formulae as described in both the WHO and CPEG methods manuals. </w:t>
      </w:r>
    </w:p>
    <w:p w14:paraId="7E976652" w14:textId="77777777" w:rsidR="0096059D" w:rsidRPr="0096059D" w:rsidRDefault="0096059D" w:rsidP="0096059D">
      <w:pPr>
        <w:widowControl w:val="0"/>
        <w:autoSpaceDE w:val="0"/>
        <w:autoSpaceDN w:val="0"/>
        <w:adjustRightInd w:val="0"/>
        <w:spacing w:after="0"/>
        <w:rPr>
          <w:rFonts w:ascii="Helvetica" w:hAnsi="Helvetica" w:cs="Helvetica"/>
          <w:sz w:val="22"/>
          <w:szCs w:val="22"/>
        </w:rPr>
      </w:pPr>
    </w:p>
    <w:p w14:paraId="113D603D" w14:textId="66722438" w:rsidR="0096059D" w:rsidRPr="0096059D" w:rsidRDefault="0096059D" w:rsidP="0096059D">
      <w:pPr>
        <w:widowControl w:val="0"/>
        <w:autoSpaceDE w:val="0"/>
        <w:autoSpaceDN w:val="0"/>
        <w:adjustRightInd w:val="0"/>
        <w:spacing w:after="0"/>
        <w:rPr>
          <w:rFonts w:ascii="Helvetica" w:hAnsi="Helvetica" w:cs="Helvetica"/>
          <w:sz w:val="22"/>
          <w:szCs w:val="22"/>
        </w:rPr>
      </w:pPr>
      <w:r w:rsidRPr="0096059D">
        <w:rPr>
          <w:rFonts w:ascii="Helvetica" w:hAnsi="Helvetica" w:cs="Helvetica"/>
          <w:sz w:val="22"/>
          <w:szCs w:val="22"/>
        </w:rPr>
        <w:t xml:space="preserve">Please note that the infant curves contain weekly data (0-13 weeks), followed by the usual monthly data, the result of merging WHO datasets. The 'official' conversion factor recommended by the WHO is 30.4375 days per month, to ensure continuity at 3 months. </w:t>
      </w:r>
    </w:p>
    <w:p w14:paraId="7AA1AECB" w14:textId="77777777" w:rsidR="0096059D" w:rsidRPr="0096059D" w:rsidRDefault="0096059D" w:rsidP="0096059D">
      <w:pPr>
        <w:widowControl w:val="0"/>
        <w:autoSpaceDE w:val="0"/>
        <w:autoSpaceDN w:val="0"/>
        <w:adjustRightInd w:val="0"/>
        <w:spacing w:after="0"/>
        <w:rPr>
          <w:rFonts w:ascii="Helvetica" w:hAnsi="Helvetica" w:cs="Helvetica"/>
          <w:sz w:val="22"/>
          <w:szCs w:val="22"/>
        </w:rPr>
      </w:pPr>
    </w:p>
    <w:p w14:paraId="27BB8926" w14:textId="0A715A34" w:rsidR="0096059D" w:rsidRPr="0096059D" w:rsidRDefault="0096059D" w:rsidP="0096059D">
      <w:pPr>
        <w:widowControl w:val="0"/>
        <w:autoSpaceDE w:val="0"/>
        <w:autoSpaceDN w:val="0"/>
        <w:adjustRightInd w:val="0"/>
        <w:spacing w:after="0"/>
        <w:rPr>
          <w:rFonts w:ascii="Helvetica" w:hAnsi="Helvetica" w:cs="Helvetica"/>
          <w:sz w:val="22"/>
          <w:szCs w:val="22"/>
        </w:rPr>
      </w:pPr>
      <w:r w:rsidRPr="0096059D">
        <w:rPr>
          <w:rFonts w:ascii="Helvetica" w:hAnsi="Helvetica" w:cs="Helvetica"/>
          <w:sz w:val="22"/>
          <w:szCs w:val="22"/>
        </w:rPr>
        <w:t>When you plot the raw infant weight-for-length data (0-24 mo), the results looks "wavy". To get "smooth curves", we simply took raw data at 0.5 cm intervals and omitt</w:t>
      </w:r>
      <w:r w:rsidR="00640519">
        <w:rPr>
          <w:rFonts w:ascii="Helvetica" w:hAnsi="Helvetica" w:cs="Helvetica"/>
          <w:sz w:val="22"/>
          <w:szCs w:val="22"/>
        </w:rPr>
        <w:t>ed</w:t>
      </w:r>
      <w:r w:rsidRPr="0096059D">
        <w:rPr>
          <w:rFonts w:ascii="Helvetica" w:hAnsi="Helvetica" w:cs="Helvetica"/>
          <w:sz w:val="22"/>
          <w:szCs w:val="22"/>
        </w:rPr>
        <w:t xml:space="preserve"> intermediate points (i.e. keeping only the 45 and 50 cm points in 45, 45.5, 46, 46.5, ..., 49.5, 50</w:t>
      </w:r>
      <w:r w:rsidR="003F4799">
        <w:rPr>
          <w:rFonts w:ascii="Helvetica" w:hAnsi="Helvetica" w:cs="Helvetica"/>
          <w:sz w:val="22"/>
          <w:szCs w:val="22"/>
        </w:rPr>
        <w:t>,</w:t>
      </w:r>
      <w:r w:rsidRPr="0096059D">
        <w:rPr>
          <w:rFonts w:ascii="Helvetica" w:hAnsi="Helvetica" w:cs="Helvetica"/>
          <w:sz w:val="22"/>
          <w:szCs w:val="22"/>
        </w:rPr>
        <w:t xml:space="preserve"> etc</w:t>
      </w:r>
      <w:r w:rsidR="003F4799">
        <w:rPr>
          <w:rFonts w:ascii="Helvetica" w:hAnsi="Helvetica" w:cs="Helvetica"/>
          <w:sz w:val="22"/>
          <w:szCs w:val="22"/>
        </w:rPr>
        <w:t>.</w:t>
      </w:r>
      <w:r w:rsidRPr="0096059D">
        <w:rPr>
          <w:rFonts w:ascii="Helvetica" w:hAnsi="Helvetica" w:cs="Helvetica"/>
          <w:sz w:val="22"/>
          <w:szCs w:val="22"/>
        </w:rPr>
        <w:t>).  You might save your database programmers some grief by warning them in advance. I have provided the raw data at 0.5 cm intervals so that it can be used for calculating SD scores or more precise percentiles values rather than just plotting visually attractive curves.</w:t>
      </w:r>
    </w:p>
    <w:p w14:paraId="608943C1" w14:textId="77777777" w:rsidR="0096059D" w:rsidRPr="0096059D" w:rsidRDefault="0096059D" w:rsidP="0096059D">
      <w:pPr>
        <w:widowControl w:val="0"/>
        <w:autoSpaceDE w:val="0"/>
        <w:autoSpaceDN w:val="0"/>
        <w:adjustRightInd w:val="0"/>
        <w:spacing w:after="0"/>
        <w:rPr>
          <w:rFonts w:ascii="Helvetica" w:hAnsi="Helvetica" w:cs="Helvetica"/>
          <w:sz w:val="22"/>
          <w:szCs w:val="22"/>
        </w:rPr>
      </w:pPr>
    </w:p>
    <w:p w14:paraId="0CF931DC" w14:textId="77777777" w:rsidR="0096059D" w:rsidRPr="0096059D" w:rsidRDefault="0096059D" w:rsidP="0096059D">
      <w:pPr>
        <w:widowControl w:val="0"/>
        <w:autoSpaceDE w:val="0"/>
        <w:autoSpaceDN w:val="0"/>
        <w:adjustRightInd w:val="0"/>
        <w:spacing w:after="0"/>
        <w:rPr>
          <w:rFonts w:ascii="Helvetica" w:hAnsi="Helvetica" w:cs="Helvetica"/>
          <w:sz w:val="22"/>
          <w:szCs w:val="22"/>
        </w:rPr>
      </w:pPr>
    </w:p>
    <w:p w14:paraId="4EFA8A3B" w14:textId="77777777"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wfl_girls_p_0_2.csv - girls weight-for-length 0-2 years</w:t>
      </w:r>
    </w:p>
    <w:p w14:paraId="7C95D3F2" w14:textId="77777777"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wfl_boys_p_0_2.csv - boys weight-for-length 0-2 years</w:t>
      </w:r>
    </w:p>
    <w:p w14:paraId="1AF0D4F1" w14:textId="77777777"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wfh_girls_p_0_2.csv - girls weight-for-height 2-5 years</w:t>
      </w:r>
    </w:p>
    <w:p w14:paraId="2425D5ED" w14:textId="77777777"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wfh_boys_p_0_2.csv - boys weight-for-height 2-5 years</w:t>
      </w:r>
    </w:p>
    <w:p w14:paraId="5A8CBDA9" w14:textId="77777777"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wfa_girls_p_0-19.csv - girls weight-for-age  0-19 years</w:t>
      </w:r>
    </w:p>
    <w:p w14:paraId="6454F10E" w14:textId="77777777"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wfa_boys_ p_0-19.csv - boys weight-for-length 0-19 years </w:t>
      </w:r>
    </w:p>
    <w:p w14:paraId="29B09F2C" w14:textId="77777777"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wfa_girls_p_0_19.csv - girls weight-for-age 0-19 years </w:t>
      </w:r>
    </w:p>
    <w:p w14:paraId="77D722D6" w14:textId="77777777"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wfa_boys_p_0_19.csv - boys weight-for-age 0-19 years</w:t>
      </w:r>
    </w:p>
    <w:p w14:paraId="1360735E" w14:textId="74600063"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lfa_girls_p_</w:t>
      </w:r>
      <w:r w:rsidR="001D64DE">
        <w:rPr>
          <w:rFonts w:ascii="Arial" w:eastAsia="ヒラギノ角ゴ ProN W3" w:hAnsi="Arial" w:cs="Arial"/>
          <w:sz w:val="22"/>
          <w:szCs w:val="22"/>
        </w:rPr>
        <w:t>13_</w:t>
      </w:r>
      <w:r w:rsidRPr="0096059D">
        <w:rPr>
          <w:rFonts w:ascii="Arial" w:eastAsia="ヒラギノ角ゴ ProN W3" w:hAnsi="Arial" w:cs="Arial"/>
          <w:sz w:val="22"/>
          <w:szCs w:val="22"/>
        </w:rPr>
        <w:t>0_5.csv – girls length-for-age 0-5 years</w:t>
      </w:r>
    </w:p>
    <w:p w14:paraId="763687EE" w14:textId="21FBC23D"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lfa_boys_p_0_</w:t>
      </w:r>
      <w:r w:rsidR="001D64DE">
        <w:rPr>
          <w:rFonts w:ascii="Arial" w:eastAsia="ヒラギノ角ゴ ProN W3" w:hAnsi="Arial" w:cs="Arial"/>
          <w:sz w:val="22"/>
          <w:szCs w:val="22"/>
        </w:rPr>
        <w:t>13_</w:t>
      </w:r>
      <w:r w:rsidRPr="0096059D">
        <w:rPr>
          <w:rFonts w:ascii="Arial" w:eastAsia="ヒラギノ角ゴ ProN W3" w:hAnsi="Arial" w:cs="Arial"/>
          <w:sz w:val="22"/>
          <w:szCs w:val="22"/>
        </w:rPr>
        <w:t>5.csv – boys length-for-age 0-5 years</w:t>
      </w:r>
    </w:p>
    <w:p w14:paraId="2509AACD" w14:textId="77777777"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hfa_girls_p_0_19.csv - girls height-for-age 0-19 years</w:t>
      </w:r>
    </w:p>
    <w:p w14:paraId="7EEA3F54" w14:textId="77777777"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hfa_boys_p_0_19.csv - boys height-for-age 0-19 years</w:t>
      </w:r>
    </w:p>
    <w:p w14:paraId="7B8C76F1" w14:textId="525763C5"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hcfa_girls_p_0_</w:t>
      </w:r>
      <w:r w:rsidR="001D64DE">
        <w:rPr>
          <w:rFonts w:ascii="Arial" w:eastAsia="ヒラギノ角ゴ ProN W3" w:hAnsi="Arial" w:cs="Arial"/>
          <w:sz w:val="22"/>
          <w:szCs w:val="22"/>
        </w:rPr>
        <w:t>13_</w:t>
      </w:r>
      <w:r w:rsidRPr="0096059D">
        <w:rPr>
          <w:rFonts w:ascii="Arial" w:eastAsia="ヒラギノ角ゴ ProN W3" w:hAnsi="Arial" w:cs="Arial"/>
          <w:sz w:val="22"/>
          <w:szCs w:val="22"/>
        </w:rPr>
        <w:t>5.csv - girls head circumference 0-5 years</w:t>
      </w:r>
    </w:p>
    <w:p w14:paraId="56BBFE73" w14:textId="7D9B4C96"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hcfa_boys_p_0_</w:t>
      </w:r>
      <w:r w:rsidR="001D64DE">
        <w:rPr>
          <w:rFonts w:ascii="Arial" w:eastAsia="ヒラギノ角ゴ ProN W3" w:hAnsi="Arial" w:cs="Arial"/>
          <w:sz w:val="22"/>
          <w:szCs w:val="22"/>
        </w:rPr>
        <w:t>13_</w:t>
      </w:r>
      <w:r w:rsidRPr="0096059D">
        <w:rPr>
          <w:rFonts w:ascii="Arial" w:eastAsia="ヒラギノ角ゴ ProN W3" w:hAnsi="Arial" w:cs="Arial"/>
          <w:sz w:val="22"/>
          <w:szCs w:val="22"/>
        </w:rPr>
        <w:t>5.csv - boys head circumference 0-5 years</w:t>
      </w:r>
    </w:p>
    <w:p w14:paraId="051D6835" w14:textId="77777777" w:rsidR="0096059D" w:rsidRP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bfa_girls_p_0_19.csv - girls bmi-for-age 0-19 years</w:t>
      </w:r>
    </w:p>
    <w:p w14:paraId="54337858" w14:textId="77777777" w:rsidR="0096059D" w:rsidRDefault="0096059D" w:rsidP="0096059D">
      <w:pPr>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r w:rsidRPr="0096059D">
        <w:rPr>
          <w:rFonts w:ascii="Arial" w:eastAsia="ヒラギノ角ゴ ProN W3" w:hAnsi="Arial" w:cs="Arial"/>
          <w:sz w:val="22"/>
          <w:szCs w:val="22"/>
        </w:rPr>
        <w:t>bfa_boys_p_0_19.csv - boys bmi-for-age 0-19 years</w:t>
      </w:r>
    </w:p>
    <w:p w14:paraId="3A05BC5B" w14:textId="36BDC2E6" w:rsidR="000C5691" w:rsidRPr="0096059D" w:rsidRDefault="000C5691" w:rsidP="00867F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ヒラギノ角ゴ ProN W3" w:hAnsi="Arial" w:cs="Arial"/>
          <w:sz w:val="22"/>
          <w:szCs w:val="22"/>
        </w:rPr>
      </w:pPr>
    </w:p>
    <w:p w14:paraId="559C9F8F" w14:textId="77777777" w:rsidR="0096059D" w:rsidRDefault="0096059D" w:rsidP="0096059D">
      <w:pPr>
        <w:widowControl w:val="0"/>
        <w:autoSpaceDE w:val="0"/>
        <w:autoSpaceDN w:val="0"/>
        <w:adjustRightInd w:val="0"/>
        <w:spacing w:after="0"/>
        <w:rPr>
          <w:rFonts w:ascii="Helvetica" w:eastAsia="ヒラギノ角ゴ ProN W3" w:hAnsi="Helvetica" w:cs="Helvetica"/>
        </w:rPr>
      </w:pPr>
    </w:p>
    <w:p w14:paraId="74A217BF" w14:textId="77777777" w:rsidR="0096059D" w:rsidRDefault="0096059D" w:rsidP="0096059D">
      <w:pPr>
        <w:widowControl w:val="0"/>
        <w:autoSpaceDE w:val="0"/>
        <w:autoSpaceDN w:val="0"/>
        <w:adjustRightInd w:val="0"/>
        <w:spacing w:after="0"/>
        <w:rPr>
          <w:rFonts w:ascii="Helvetica" w:eastAsia="ヒラギノ角ゴ ProN W3" w:hAnsi="Helvetica" w:cs="Helvetica"/>
        </w:rPr>
      </w:pPr>
    </w:p>
    <w:p w14:paraId="021E27FA" w14:textId="77777777" w:rsidR="00BB0DEF" w:rsidRDefault="00BB0DEF" w:rsidP="0096059D">
      <w:pPr>
        <w:widowControl w:val="0"/>
        <w:autoSpaceDE w:val="0"/>
        <w:autoSpaceDN w:val="0"/>
        <w:adjustRightInd w:val="0"/>
        <w:spacing w:after="0"/>
        <w:rPr>
          <w:rFonts w:ascii="Helvetica" w:eastAsia="ヒラギノ角ゴ ProN W3" w:hAnsi="Helvetica" w:cs="Helvetica"/>
        </w:rPr>
      </w:pPr>
    </w:p>
    <w:p w14:paraId="097602AF" w14:textId="3612327A" w:rsidR="0096059D" w:rsidRDefault="00185F66" w:rsidP="0096059D">
      <w:pPr>
        <w:widowControl w:val="0"/>
        <w:autoSpaceDE w:val="0"/>
        <w:autoSpaceDN w:val="0"/>
        <w:adjustRightInd w:val="0"/>
        <w:spacing w:after="0"/>
        <w:rPr>
          <w:rFonts w:ascii="Helvetica" w:eastAsia="ヒラギノ角ゴ ProN W3" w:hAnsi="Helvetica" w:cs="Helvetica"/>
        </w:rPr>
      </w:pPr>
      <w:ins w:id="1" w:author="Lawrence, Sarah (Endocrin)" w:date="2014-10-05T21:24:00Z">
        <w:r>
          <w:rPr>
            <w:rFonts w:ascii="Helvetica" w:eastAsia="ヒラギノ角ゴ ProN W3" w:hAnsi="Helvetica" w:cs="Helvetica"/>
          </w:rPr>
          <w:lastRenderedPageBreak/>
          <w:t>Centiles displayed</w:t>
        </w:r>
      </w:ins>
    </w:p>
    <w:p w14:paraId="63D2F115" w14:textId="62BC44EB" w:rsidR="00185F66" w:rsidRDefault="006A7FB4" w:rsidP="00185F66">
      <w:pPr>
        <w:spacing w:after="0"/>
      </w:pPr>
      <w:r>
        <w:t>0-24 months</w:t>
      </w:r>
      <w:r w:rsidR="00185F66">
        <w:t xml:space="preserve"> </w:t>
      </w:r>
      <w:r>
        <w:t>w</w:t>
      </w:r>
      <w:r w:rsidR="00185F66">
        <w:t>eight- and length-for-age</w:t>
      </w:r>
    </w:p>
    <w:p w14:paraId="515DF6E9" w14:textId="581958AD" w:rsidR="00185F66" w:rsidRDefault="006A7FB4" w:rsidP="00185F66">
      <w:pPr>
        <w:spacing w:after="0"/>
      </w:pPr>
      <w:r>
        <w:t>0-24 months</w:t>
      </w:r>
      <w:r w:rsidR="00185F66">
        <w:t xml:space="preserve"> head circumference</w:t>
      </w:r>
    </w:p>
    <w:p w14:paraId="66788D9B" w14:textId="149D8C33" w:rsidR="00185F66" w:rsidRDefault="00185F66" w:rsidP="00185F66">
      <w:pPr>
        <w:spacing w:after="0"/>
      </w:pPr>
      <w:r>
        <w:t>2-19 years weight- and height-for-age</w:t>
      </w:r>
    </w:p>
    <w:p w14:paraId="43BE5783" w14:textId="77777777" w:rsidR="00185F66" w:rsidRDefault="00185F66" w:rsidP="00185F66">
      <w:pPr>
        <w:spacing w:after="0"/>
        <w:rPr>
          <w:ins w:id="2" w:author="Lawrence, Sarah (Endocrin)" w:date="2014-10-05T21:26:00Z"/>
        </w:rPr>
      </w:pPr>
    </w:p>
    <w:tbl>
      <w:tblPr>
        <w:tblStyle w:val="TableGrid"/>
        <w:tblW w:w="0" w:type="auto"/>
        <w:tblLayout w:type="fixed"/>
        <w:tblLook w:val="04A0" w:firstRow="1" w:lastRow="0" w:firstColumn="1" w:lastColumn="0" w:noHBand="0" w:noVBand="1"/>
      </w:tblPr>
      <w:tblGrid>
        <w:gridCol w:w="959"/>
        <w:gridCol w:w="460"/>
        <w:gridCol w:w="532"/>
        <w:gridCol w:w="567"/>
        <w:gridCol w:w="567"/>
        <w:gridCol w:w="567"/>
        <w:gridCol w:w="567"/>
        <w:gridCol w:w="567"/>
        <w:gridCol w:w="567"/>
        <w:gridCol w:w="567"/>
        <w:gridCol w:w="709"/>
      </w:tblGrid>
      <w:tr w:rsidR="00185F66" w14:paraId="142D224F" w14:textId="77777777" w:rsidTr="006A7FB4">
        <w:tc>
          <w:tcPr>
            <w:tcW w:w="959" w:type="dxa"/>
          </w:tcPr>
          <w:p w14:paraId="0891E184" w14:textId="77777777" w:rsidR="00185F66" w:rsidRDefault="00185F66"/>
        </w:tc>
        <w:tc>
          <w:tcPr>
            <w:tcW w:w="460" w:type="dxa"/>
          </w:tcPr>
          <w:p w14:paraId="2F36965C" w14:textId="7FF58875" w:rsidR="00185F66" w:rsidRDefault="00185F66">
            <w:r>
              <w:t>3</w:t>
            </w:r>
          </w:p>
        </w:tc>
        <w:tc>
          <w:tcPr>
            <w:tcW w:w="532" w:type="dxa"/>
          </w:tcPr>
          <w:p w14:paraId="5F852745" w14:textId="0980FCEC" w:rsidR="00185F66" w:rsidRDefault="00185F66">
            <w:r>
              <w:t>10</w:t>
            </w:r>
          </w:p>
        </w:tc>
        <w:tc>
          <w:tcPr>
            <w:tcW w:w="567" w:type="dxa"/>
          </w:tcPr>
          <w:p w14:paraId="12406340" w14:textId="3473AC7F" w:rsidR="00185F66" w:rsidRDefault="00185F66">
            <w:r>
              <w:t>15</w:t>
            </w:r>
          </w:p>
        </w:tc>
        <w:tc>
          <w:tcPr>
            <w:tcW w:w="567" w:type="dxa"/>
          </w:tcPr>
          <w:p w14:paraId="4B2C5847" w14:textId="54AD57E8" w:rsidR="00185F66" w:rsidRDefault="00185F66">
            <w:r>
              <w:t>25</w:t>
            </w:r>
          </w:p>
        </w:tc>
        <w:tc>
          <w:tcPr>
            <w:tcW w:w="567" w:type="dxa"/>
          </w:tcPr>
          <w:p w14:paraId="7F438750" w14:textId="19123BF8" w:rsidR="00185F66" w:rsidRDefault="00185F66">
            <w:r>
              <w:t>50</w:t>
            </w:r>
          </w:p>
        </w:tc>
        <w:tc>
          <w:tcPr>
            <w:tcW w:w="567" w:type="dxa"/>
          </w:tcPr>
          <w:p w14:paraId="5CAAFB00" w14:textId="6B936704" w:rsidR="00185F66" w:rsidRDefault="00185F66">
            <w:r>
              <w:t>75</w:t>
            </w:r>
          </w:p>
        </w:tc>
        <w:tc>
          <w:tcPr>
            <w:tcW w:w="567" w:type="dxa"/>
          </w:tcPr>
          <w:p w14:paraId="266C216B" w14:textId="10E40110" w:rsidR="00185F66" w:rsidRDefault="00185F66">
            <w:r>
              <w:t>85</w:t>
            </w:r>
          </w:p>
        </w:tc>
        <w:tc>
          <w:tcPr>
            <w:tcW w:w="567" w:type="dxa"/>
          </w:tcPr>
          <w:p w14:paraId="1D4AC75C" w14:textId="160978FD" w:rsidR="00185F66" w:rsidRDefault="00185F66">
            <w:r>
              <w:t>90</w:t>
            </w:r>
          </w:p>
        </w:tc>
        <w:tc>
          <w:tcPr>
            <w:tcW w:w="567" w:type="dxa"/>
          </w:tcPr>
          <w:p w14:paraId="3E38BB08" w14:textId="097AFBDA" w:rsidR="00185F66" w:rsidRDefault="00185F66">
            <w:r>
              <w:t>97</w:t>
            </w:r>
          </w:p>
        </w:tc>
        <w:tc>
          <w:tcPr>
            <w:tcW w:w="709" w:type="dxa"/>
          </w:tcPr>
          <w:p w14:paraId="1328F7F8" w14:textId="4E1C8DE5" w:rsidR="00185F66" w:rsidRDefault="00185F66">
            <w:r>
              <w:t>99.9</w:t>
            </w:r>
          </w:p>
        </w:tc>
      </w:tr>
      <w:tr w:rsidR="00185F66" w14:paraId="69B6860E" w14:textId="77777777" w:rsidTr="006A7FB4">
        <w:tc>
          <w:tcPr>
            <w:tcW w:w="959" w:type="dxa"/>
          </w:tcPr>
          <w:p w14:paraId="2289F842" w14:textId="75F035F5" w:rsidR="00185F66" w:rsidRDefault="00185F66">
            <w:r>
              <w:t>Set 1</w:t>
            </w:r>
          </w:p>
        </w:tc>
        <w:tc>
          <w:tcPr>
            <w:tcW w:w="460" w:type="dxa"/>
          </w:tcPr>
          <w:p w14:paraId="2DBB799A" w14:textId="55250716" w:rsidR="00185F66" w:rsidRDefault="00185F66">
            <w:r>
              <w:t>x</w:t>
            </w:r>
          </w:p>
        </w:tc>
        <w:tc>
          <w:tcPr>
            <w:tcW w:w="532" w:type="dxa"/>
          </w:tcPr>
          <w:p w14:paraId="2205C15D" w14:textId="5C330E61" w:rsidR="00185F66" w:rsidRDefault="00185F66"/>
        </w:tc>
        <w:tc>
          <w:tcPr>
            <w:tcW w:w="567" w:type="dxa"/>
          </w:tcPr>
          <w:p w14:paraId="51D7C7E7" w14:textId="088DB568" w:rsidR="00185F66" w:rsidRDefault="00185F66">
            <w:r>
              <w:t>x</w:t>
            </w:r>
          </w:p>
        </w:tc>
        <w:tc>
          <w:tcPr>
            <w:tcW w:w="567" w:type="dxa"/>
          </w:tcPr>
          <w:p w14:paraId="5E1CCED2" w14:textId="77777777" w:rsidR="00185F66" w:rsidRDefault="00185F66"/>
        </w:tc>
        <w:tc>
          <w:tcPr>
            <w:tcW w:w="567" w:type="dxa"/>
          </w:tcPr>
          <w:p w14:paraId="12372954" w14:textId="3F75052A" w:rsidR="00185F66" w:rsidRDefault="00185F66">
            <w:r>
              <w:t>x</w:t>
            </w:r>
          </w:p>
        </w:tc>
        <w:tc>
          <w:tcPr>
            <w:tcW w:w="567" w:type="dxa"/>
          </w:tcPr>
          <w:p w14:paraId="69394997" w14:textId="77777777" w:rsidR="00185F66" w:rsidRDefault="00185F66"/>
        </w:tc>
        <w:tc>
          <w:tcPr>
            <w:tcW w:w="567" w:type="dxa"/>
          </w:tcPr>
          <w:p w14:paraId="55C90A09" w14:textId="0753E072" w:rsidR="00185F66" w:rsidRDefault="00185F66">
            <w:r>
              <w:t>x</w:t>
            </w:r>
          </w:p>
        </w:tc>
        <w:tc>
          <w:tcPr>
            <w:tcW w:w="567" w:type="dxa"/>
          </w:tcPr>
          <w:p w14:paraId="1C92CF7E" w14:textId="77777777" w:rsidR="00185F66" w:rsidRDefault="00185F66"/>
        </w:tc>
        <w:tc>
          <w:tcPr>
            <w:tcW w:w="567" w:type="dxa"/>
          </w:tcPr>
          <w:p w14:paraId="4896E9AF" w14:textId="37D63421" w:rsidR="00185F66" w:rsidRDefault="00185F66">
            <w:r>
              <w:t>x</w:t>
            </w:r>
          </w:p>
        </w:tc>
        <w:tc>
          <w:tcPr>
            <w:tcW w:w="709" w:type="dxa"/>
          </w:tcPr>
          <w:p w14:paraId="74CC93A2" w14:textId="77777777" w:rsidR="00185F66" w:rsidRDefault="00185F66"/>
        </w:tc>
      </w:tr>
      <w:tr w:rsidR="00185F66" w14:paraId="0ACA3341" w14:textId="77777777" w:rsidTr="006A7FB4">
        <w:tc>
          <w:tcPr>
            <w:tcW w:w="959" w:type="dxa"/>
          </w:tcPr>
          <w:p w14:paraId="1A41C5F1" w14:textId="1B52DE82" w:rsidR="00185F66" w:rsidRDefault="00185F66">
            <w:r>
              <w:t>Set 2</w:t>
            </w:r>
          </w:p>
        </w:tc>
        <w:tc>
          <w:tcPr>
            <w:tcW w:w="460" w:type="dxa"/>
          </w:tcPr>
          <w:p w14:paraId="644346CF" w14:textId="2F9AB11A" w:rsidR="00185F66" w:rsidRDefault="00185F66">
            <w:r>
              <w:t>x</w:t>
            </w:r>
          </w:p>
        </w:tc>
        <w:tc>
          <w:tcPr>
            <w:tcW w:w="532" w:type="dxa"/>
          </w:tcPr>
          <w:p w14:paraId="685375E1" w14:textId="5C89077D" w:rsidR="00185F66" w:rsidRDefault="00185F66">
            <w:r>
              <w:t>x</w:t>
            </w:r>
          </w:p>
        </w:tc>
        <w:tc>
          <w:tcPr>
            <w:tcW w:w="567" w:type="dxa"/>
          </w:tcPr>
          <w:p w14:paraId="64DE35F1" w14:textId="77777777" w:rsidR="00185F66" w:rsidRDefault="00185F66"/>
        </w:tc>
        <w:tc>
          <w:tcPr>
            <w:tcW w:w="567" w:type="dxa"/>
          </w:tcPr>
          <w:p w14:paraId="3BC84C65" w14:textId="0FF12679" w:rsidR="00185F66" w:rsidRDefault="00185F66">
            <w:r>
              <w:t>x</w:t>
            </w:r>
          </w:p>
        </w:tc>
        <w:tc>
          <w:tcPr>
            <w:tcW w:w="567" w:type="dxa"/>
          </w:tcPr>
          <w:p w14:paraId="0E27A379" w14:textId="315D9E30" w:rsidR="00185F66" w:rsidRDefault="00185F66">
            <w:r>
              <w:t>x</w:t>
            </w:r>
          </w:p>
        </w:tc>
        <w:tc>
          <w:tcPr>
            <w:tcW w:w="567" w:type="dxa"/>
          </w:tcPr>
          <w:p w14:paraId="21B71833" w14:textId="6F8A740C" w:rsidR="00185F66" w:rsidRDefault="00185F66">
            <w:r>
              <w:t>x</w:t>
            </w:r>
          </w:p>
        </w:tc>
        <w:tc>
          <w:tcPr>
            <w:tcW w:w="567" w:type="dxa"/>
          </w:tcPr>
          <w:p w14:paraId="08281BB2" w14:textId="77777777" w:rsidR="00185F66" w:rsidRDefault="00185F66"/>
        </w:tc>
        <w:tc>
          <w:tcPr>
            <w:tcW w:w="567" w:type="dxa"/>
          </w:tcPr>
          <w:p w14:paraId="05BB33DD" w14:textId="2D92DDAE" w:rsidR="00185F66" w:rsidRDefault="00185F66">
            <w:r>
              <w:t>x</w:t>
            </w:r>
          </w:p>
        </w:tc>
        <w:tc>
          <w:tcPr>
            <w:tcW w:w="567" w:type="dxa"/>
          </w:tcPr>
          <w:p w14:paraId="06F5916A" w14:textId="764F36A5" w:rsidR="00185F66" w:rsidRDefault="00185F66">
            <w:r>
              <w:t>x</w:t>
            </w:r>
          </w:p>
        </w:tc>
        <w:tc>
          <w:tcPr>
            <w:tcW w:w="709" w:type="dxa"/>
          </w:tcPr>
          <w:p w14:paraId="66D7A875" w14:textId="77777777" w:rsidR="00185F66" w:rsidRDefault="00185F66"/>
        </w:tc>
      </w:tr>
    </w:tbl>
    <w:p w14:paraId="0F51B6A3" w14:textId="1279C04C" w:rsidR="00CE7C3B" w:rsidRDefault="00CE7C3B"/>
    <w:p w14:paraId="7EF06F3B" w14:textId="433A3AB7" w:rsidR="006A7FB4" w:rsidRDefault="006A7FB4" w:rsidP="006A7FB4">
      <w:pPr>
        <w:spacing w:after="0"/>
      </w:pPr>
      <w:r>
        <w:t>0-24 months weight-for-length</w:t>
      </w:r>
    </w:p>
    <w:p w14:paraId="5F6BBCE3" w14:textId="2BEB47B0" w:rsidR="006A7FB4" w:rsidRDefault="006A7FB4" w:rsidP="006A7FB4">
      <w:pPr>
        <w:spacing w:after="0"/>
      </w:pPr>
      <w:r>
        <w:t>2-19 years BMI</w:t>
      </w:r>
    </w:p>
    <w:p w14:paraId="51D4ECC6" w14:textId="77777777" w:rsidR="006A7FB4" w:rsidRDefault="006A7FB4" w:rsidP="006A7FB4">
      <w:pPr>
        <w:spacing w:after="0"/>
      </w:pPr>
    </w:p>
    <w:tbl>
      <w:tblPr>
        <w:tblStyle w:val="TableGrid"/>
        <w:tblW w:w="0" w:type="auto"/>
        <w:tblLayout w:type="fixed"/>
        <w:tblLook w:val="04A0" w:firstRow="1" w:lastRow="0" w:firstColumn="1" w:lastColumn="0" w:noHBand="0" w:noVBand="1"/>
      </w:tblPr>
      <w:tblGrid>
        <w:gridCol w:w="959"/>
        <w:gridCol w:w="460"/>
        <w:gridCol w:w="532"/>
        <w:gridCol w:w="567"/>
        <w:gridCol w:w="567"/>
        <w:gridCol w:w="567"/>
        <w:gridCol w:w="567"/>
        <w:gridCol w:w="567"/>
        <w:gridCol w:w="567"/>
        <w:gridCol w:w="567"/>
        <w:gridCol w:w="709"/>
      </w:tblGrid>
      <w:tr w:rsidR="00185F66" w14:paraId="64C337B7" w14:textId="77777777" w:rsidTr="00EF3BD3">
        <w:tc>
          <w:tcPr>
            <w:tcW w:w="959" w:type="dxa"/>
          </w:tcPr>
          <w:p w14:paraId="0F935540" w14:textId="77777777" w:rsidR="00185F66" w:rsidRDefault="00185F66" w:rsidP="00EF3BD3"/>
        </w:tc>
        <w:tc>
          <w:tcPr>
            <w:tcW w:w="460" w:type="dxa"/>
          </w:tcPr>
          <w:p w14:paraId="223A310C" w14:textId="77777777" w:rsidR="00185F66" w:rsidRDefault="00185F66" w:rsidP="00EF3BD3">
            <w:r>
              <w:t>3</w:t>
            </w:r>
          </w:p>
        </w:tc>
        <w:tc>
          <w:tcPr>
            <w:tcW w:w="532" w:type="dxa"/>
          </w:tcPr>
          <w:p w14:paraId="2D786710" w14:textId="77777777" w:rsidR="00185F66" w:rsidRDefault="00185F66" w:rsidP="00EF3BD3">
            <w:r>
              <w:t>10</w:t>
            </w:r>
          </w:p>
        </w:tc>
        <w:tc>
          <w:tcPr>
            <w:tcW w:w="567" w:type="dxa"/>
          </w:tcPr>
          <w:p w14:paraId="7F169225" w14:textId="77777777" w:rsidR="00185F66" w:rsidRDefault="00185F66" w:rsidP="00EF3BD3">
            <w:r>
              <w:t>15</w:t>
            </w:r>
          </w:p>
        </w:tc>
        <w:tc>
          <w:tcPr>
            <w:tcW w:w="567" w:type="dxa"/>
          </w:tcPr>
          <w:p w14:paraId="1FF1A4A2" w14:textId="77777777" w:rsidR="00185F66" w:rsidRDefault="00185F66" w:rsidP="00EF3BD3">
            <w:r>
              <w:t>25</w:t>
            </w:r>
          </w:p>
        </w:tc>
        <w:tc>
          <w:tcPr>
            <w:tcW w:w="567" w:type="dxa"/>
          </w:tcPr>
          <w:p w14:paraId="144592D3" w14:textId="77777777" w:rsidR="00185F66" w:rsidRDefault="00185F66" w:rsidP="00EF3BD3">
            <w:r>
              <w:t>50</w:t>
            </w:r>
          </w:p>
        </w:tc>
        <w:tc>
          <w:tcPr>
            <w:tcW w:w="567" w:type="dxa"/>
          </w:tcPr>
          <w:p w14:paraId="4C1E766D" w14:textId="77777777" w:rsidR="00185F66" w:rsidRDefault="00185F66" w:rsidP="00EF3BD3">
            <w:r>
              <w:t>75</w:t>
            </w:r>
          </w:p>
        </w:tc>
        <w:tc>
          <w:tcPr>
            <w:tcW w:w="567" w:type="dxa"/>
          </w:tcPr>
          <w:p w14:paraId="47B22244" w14:textId="77777777" w:rsidR="00185F66" w:rsidRDefault="00185F66" w:rsidP="00EF3BD3">
            <w:r>
              <w:t>85</w:t>
            </w:r>
          </w:p>
        </w:tc>
        <w:tc>
          <w:tcPr>
            <w:tcW w:w="567" w:type="dxa"/>
          </w:tcPr>
          <w:p w14:paraId="17D96F69" w14:textId="77777777" w:rsidR="00185F66" w:rsidRDefault="00185F66" w:rsidP="00EF3BD3">
            <w:r>
              <w:t>90</w:t>
            </w:r>
          </w:p>
        </w:tc>
        <w:tc>
          <w:tcPr>
            <w:tcW w:w="567" w:type="dxa"/>
          </w:tcPr>
          <w:p w14:paraId="0B93C76B" w14:textId="77777777" w:rsidR="00185F66" w:rsidRDefault="00185F66" w:rsidP="00EF3BD3">
            <w:r>
              <w:t>97</w:t>
            </w:r>
          </w:p>
        </w:tc>
        <w:tc>
          <w:tcPr>
            <w:tcW w:w="709" w:type="dxa"/>
          </w:tcPr>
          <w:p w14:paraId="3F561728" w14:textId="77777777" w:rsidR="00185F66" w:rsidRDefault="00185F66" w:rsidP="00EF3BD3">
            <w:r>
              <w:t>99.9</w:t>
            </w:r>
          </w:p>
        </w:tc>
      </w:tr>
      <w:tr w:rsidR="00185F66" w14:paraId="6A522675" w14:textId="77777777" w:rsidTr="00EF3BD3">
        <w:tc>
          <w:tcPr>
            <w:tcW w:w="959" w:type="dxa"/>
          </w:tcPr>
          <w:p w14:paraId="303D4DAF" w14:textId="77777777" w:rsidR="00185F66" w:rsidRDefault="00185F66" w:rsidP="00EF3BD3">
            <w:r>
              <w:t>Set 1</w:t>
            </w:r>
          </w:p>
        </w:tc>
        <w:tc>
          <w:tcPr>
            <w:tcW w:w="460" w:type="dxa"/>
          </w:tcPr>
          <w:p w14:paraId="3ADA031F" w14:textId="77777777" w:rsidR="00185F66" w:rsidRDefault="00185F66" w:rsidP="00EF3BD3">
            <w:r>
              <w:t>x</w:t>
            </w:r>
          </w:p>
        </w:tc>
        <w:tc>
          <w:tcPr>
            <w:tcW w:w="532" w:type="dxa"/>
          </w:tcPr>
          <w:p w14:paraId="58B6A037" w14:textId="77777777" w:rsidR="00185F66" w:rsidRDefault="00185F66" w:rsidP="00EF3BD3"/>
        </w:tc>
        <w:tc>
          <w:tcPr>
            <w:tcW w:w="567" w:type="dxa"/>
          </w:tcPr>
          <w:p w14:paraId="712D43A8" w14:textId="77777777" w:rsidR="00185F66" w:rsidRDefault="00185F66" w:rsidP="00EF3BD3">
            <w:r>
              <w:t>x</w:t>
            </w:r>
          </w:p>
        </w:tc>
        <w:tc>
          <w:tcPr>
            <w:tcW w:w="567" w:type="dxa"/>
          </w:tcPr>
          <w:p w14:paraId="70897086" w14:textId="77777777" w:rsidR="00185F66" w:rsidRDefault="00185F66" w:rsidP="00EF3BD3"/>
        </w:tc>
        <w:tc>
          <w:tcPr>
            <w:tcW w:w="567" w:type="dxa"/>
          </w:tcPr>
          <w:p w14:paraId="63AEC57B" w14:textId="77777777" w:rsidR="00185F66" w:rsidRDefault="00185F66" w:rsidP="00EF3BD3">
            <w:r>
              <w:t>x</w:t>
            </w:r>
          </w:p>
        </w:tc>
        <w:tc>
          <w:tcPr>
            <w:tcW w:w="567" w:type="dxa"/>
          </w:tcPr>
          <w:p w14:paraId="42DAE2D0" w14:textId="77777777" w:rsidR="00185F66" w:rsidRDefault="00185F66" w:rsidP="00EF3BD3"/>
        </w:tc>
        <w:tc>
          <w:tcPr>
            <w:tcW w:w="567" w:type="dxa"/>
          </w:tcPr>
          <w:p w14:paraId="623C2B50" w14:textId="77777777" w:rsidR="00185F66" w:rsidRDefault="00185F66" w:rsidP="00EF3BD3">
            <w:r>
              <w:t>x</w:t>
            </w:r>
          </w:p>
        </w:tc>
        <w:tc>
          <w:tcPr>
            <w:tcW w:w="567" w:type="dxa"/>
          </w:tcPr>
          <w:p w14:paraId="39568F87" w14:textId="77777777" w:rsidR="00185F66" w:rsidRDefault="00185F66" w:rsidP="00EF3BD3"/>
        </w:tc>
        <w:tc>
          <w:tcPr>
            <w:tcW w:w="567" w:type="dxa"/>
          </w:tcPr>
          <w:p w14:paraId="48CD045C" w14:textId="77777777" w:rsidR="00185F66" w:rsidRDefault="00185F66" w:rsidP="00EF3BD3">
            <w:r>
              <w:t>x</w:t>
            </w:r>
          </w:p>
        </w:tc>
        <w:tc>
          <w:tcPr>
            <w:tcW w:w="709" w:type="dxa"/>
          </w:tcPr>
          <w:p w14:paraId="7C2D20D9" w14:textId="708C5326" w:rsidR="00185F66" w:rsidRDefault="006A7FB4" w:rsidP="00EF3BD3">
            <w:r>
              <w:t>x</w:t>
            </w:r>
          </w:p>
        </w:tc>
      </w:tr>
      <w:tr w:rsidR="00185F66" w14:paraId="70A7F48F" w14:textId="77777777" w:rsidTr="00EF3BD3">
        <w:tc>
          <w:tcPr>
            <w:tcW w:w="959" w:type="dxa"/>
          </w:tcPr>
          <w:p w14:paraId="6C9A39A2" w14:textId="77777777" w:rsidR="00185F66" w:rsidRDefault="00185F66" w:rsidP="00EF3BD3">
            <w:r>
              <w:t>Set 2</w:t>
            </w:r>
          </w:p>
        </w:tc>
        <w:tc>
          <w:tcPr>
            <w:tcW w:w="460" w:type="dxa"/>
          </w:tcPr>
          <w:p w14:paraId="73A1E19A" w14:textId="77777777" w:rsidR="00185F66" w:rsidRDefault="00185F66" w:rsidP="00EF3BD3">
            <w:r>
              <w:t>x</w:t>
            </w:r>
          </w:p>
        </w:tc>
        <w:tc>
          <w:tcPr>
            <w:tcW w:w="532" w:type="dxa"/>
          </w:tcPr>
          <w:p w14:paraId="2458C490" w14:textId="77777777" w:rsidR="00185F66" w:rsidRDefault="00185F66" w:rsidP="00EF3BD3">
            <w:r>
              <w:t>x</w:t>
            </w:r>
          </w:p>
        </w:tc>
        <w:tc>
          <w:tcPr>
            <w:tcW w:w="567" w:type="dxa"/>
          </w:tcPr>
          <w:p w14:paraId="7C798646" w14:textId="77777777" w:rsidR="00185F66" w:rsidRDefault="00185F66" w:rsidP="00EF3BD3"/>
        </w:tc>
        <w:tc>
          <w:tcPr>
            <w:tcW w:w="567" w:type="dxa"/>
          </w:tcPr>
          <w:p w14:paraId="5D2133F3" w14:textId="77777777" w:rsidR="00185F66" w:rsidRDefault="00185F66" w:rsidP="00EF3BD3">
            <w:r>
              <w:t>x</w:t>
            </w:r>
          </w:p>
        </w:tc>
        <w:tc>
          <w:tcPr>
            <w:tcW w:w="567" w:type="dxa"/>
          </w:tcPr>
          <w:p w14:paraId="5DD2C951" w14:textId="77777777" w:rsidR="00185F66" w:rsidRDefault="00185F66" w:rsidP="00EF3BD3">
            <w:r>
              <w:t>x</w:t>
            </w:r>
          </w:p>
        </w:tc>
        <w:tc>
          <w:tcPr>
            <w:tcW w:w="567" w:type="dxa"/>
          </w:tcPr>
          <w:p w14:paraId="7A8212AC" w14:textId="77777777" w:rsidR="00185F66" w:rsidRDefault="00185F66" w:rsidP="00EF3BD3">
            <w:r>
              <w:t>x</w:t>
            </w:r>
          </w:p>
        </w:tc>
        <w:tc>
          <w:tcPr>
            <w:tcW w:w="567" w:type="dxa"/>
          </w:tcPr>
          <w:p w14:paraId="6B13400D" w14:textId="1B4D9856" w:rsidR="00185F66" w:rsidRDefault="006A7FB4" w:rsidP="00EF3BD3">
            <w:r>
              <w:t>x</w:t>
            </w:r>
          </w:p>
        </w:tc>
        <w:tc>
          <w:tcPr>
            <w:tcW w:w="567" w:type="dxa"/>
          </w:tcPr>
          <w:p w14:paraId="5C8D1E65" w14:textId="525ED63C" w:rsidR="00185F66" w:rsidRDefault="00185F66" w:rsidP="00EF3BD3"/>
        </w:tc>
        <w:tc>
          <w:tcPr>
            <w:tcW w:w="567" w:type="dxa"/>
          </w:tcPr>
          <w:p w14:paraId="2CD3E348" w14:textId="77777777" w:rsidR="00185F66" w:rsidRDefault="00185F66" w:rsidP="00EF3BD3">
            <w:r>
              <w:t>x</w:t>
            </w:r>
          </w:p>
        </w:tc>
        <w:tc>
          <w:tcPr>
            <w:tcW w:w="709" w:type="dxa"/>
          </w:tcPr>
          <w:p w14:paraId="57C30BC9" w14:textId="77777777" w:rsidR="00185F66" w:rsidRDefault="00185F66" w:rsidP="00EF3BD3"/>
        </w:tc>
      </w:tr>
    </w:tbl>
    <w:p w14:paraId="0432132F" w14:textId="77777777" w:rsidR="00185F66" w:rsidRDefault="00185F66"/>
    <w:p w14:paraId="5873D060" w14:textId="77777777" w:rsidR="00CE7C3B" w:rsidRDefault="00CE7C3B" w:rsidP="00CE7C3B">
      <w:pPr>
        <w:pStyle w:val="Heading1"/>
        <w:spacing w:before="59"/>
        <w:rPr>
          <w:b w:val="0"/>
          <w:bCs w:val="0"/>
        </w:rPr>
      </w:pPr>
      <w:r>
        <w:rPr>
          <w:spacing w:val="-1"/>
        </w:rPr>
        <w:t>Instructions</w:t>
      </w:r>
      <w:r>
        <w:t xml:space="preserve"> </w:t>
      </w:r>
      <w:r>
        <w:rPr>
          <w:spacing w:val="-1"/>
        </w:rPr>
        <w:t>for</w:t>
      </w:r>
      <w:r>
        <w:rPr>
          <w:spacing w:val="1"/>
        </w:rPr>
        <w:t xml:space="preserve"> </w:t>
      </w:r>
      <w:r>
        <w:rPr>
          <w:spacing w:val="-1"/>
        </w:rPr>
        <w:t>Viewing</w:t>
      </w:r>
      <w:r>
        <w:t xml:space="preserve"> </w:t>
      </w:r>
      <w:r>
        <w:rPr>
          <w:spacing w:val="-1"/>
        </w:rPr>
        <w:t>and</w:t>
      </w:r>
      <w:r>
        <w:t xml:space="preserve"> </w:t>
      </w:r>
      <w:r>
        <w:rPr>
          <w:spacing w:val="-1"/>
        </w:rPr>
        <w:t>Printing</w:t>
      </w:r>
      <w:r>
        <w:rPr>
          <w:spacing w:val="-3"/>
        </w:rPr>
        <w:t xml:space="preserve"> </w:t>
      </w:r>
      <w:r>
        <w:rPr>
          <w:spacing w:val="-1"/>
        </w:rPr>
        <w:t>Growth Charts</w:t>
      </w:r>
    </w:p>
    <w:p w14:paraId="6E0DD255" w14:textId="77777777" w:rsidR="00CE7C3B" w:rsidRDefault="00CE7C3B" w:rsidP="00CE7C3B">
      <w:pPr>
        <w:rPr>
          <w:rFonts w:ascii="Verdana" w:eastAsia="Verdana" w:hAnsi="Verdana" w:cs="Verdana"/>
          <w:b/>
          <w:bCs/>
        </w:rPr>
      </w:pPr>
    </w:p>
    <w:p w14:paraId="234AF074" w14:textId="77777777" w:rsidR="00CE7C3B" w:rsidRDefault="00CE7C3B" w:rsidP="00CE7C3B">
      <w:pPr>
        <w:spacing w:before="11"/>
        <w:rPr>
          <w:rFonts w:ascii="Verdana" w:eastAsia="Verdana" w:hAnsi="Verdana" w:cs="Verdana"/>
          <w:b/>
          <w:bCs/>
          <w:sz w:val="23"/>
          <w:szCs w:val="23"/>
        </w:rPr>
      </w:pPr>
    </w:p>
    <w:p w14:paraId="0CF7696F" w14:textId="3C2FFF85" w:rsidR="00CE7C3B" w:rsidRDefault="00CE7C3B" w:rsidP="00CE7C3B">
      <w:pPr>
        <w:pStyle w:val="BodyText"/>
        <w:ind w:left="120" w:right="99"/>
      </w:pPr>
      <w:r>
        <w:rPr>
          <w:spacing w:val="-1"/>
        </w:rPr>
        <w:t>All</w:t>
      </w:r>
      <w:r>
        <w:rPr>
          <w:spacing w:val="2"/>
        </w:rPr>
        <w:t xml:space="preserve"> </w:t>
      </w:r>
      <w:r>
        <w:rPr>
          <w:spacing w:val="-1"/>
        </w:rPr>
        <w:t>clinical growth</w:t>
      </w:r>
      <w:r>
        <w:rPr>
          <w:spacing w:val="1"/>
        </w:rPr>
        <w:t xml:space="preserve"> </w:t>
      </w:r>
      <w:r>
        <w:rPr>
          <w:spacing w:val="-1"/>
        </w:rPr>
        <w:t>charts</w:t>
      </w:r>
      <w:r>
        <w:t xml:space="preserve"> </w:t>
      </w:r>
      <w:r>
        <w:rPr>
          <w:spacing w:val="-1"/>
        </w:rPr>
        <w:t>may</w:t>
      </w:r>
      <w:r>
        <w:rPr>
          <w:spacing w:val="1"/>
        </w:rPr>
        <w:t xml:space="preserve"> </w:t>
      </w:r>
      <w:r>
        <w:t>be</w:t>
      </w:r>
      <w:r>
        <w:rPr>
          <w:spacing w:val="-3"/>
        </w:rPr>
        <w:t xml:space="preserve"> </w:t>
      </w:r>
      <w:r>
        <w:rPr>
          <w:spacing w:val="-1"/>
        </w:rPr>
        <w:t>viewed,</w:t>
      </w:r>
      <w:r>
        <w:rPr>
          <w:spacing w:val="-4"/>
        </w:rPr>
        <w:t xml:space="preserve"> </w:t>
      </w:r>
      <w:r>
        <w:rPr>
          <w:spacing w:val="-1"/>
        </w:rPr>
        <w:t>downloaded,</w:t>
      </w:r>
      <w:r>
        <w:t xml:space="preserve"> </w:t>
      </w:r>
      <w:r>
        <w:rPr>
          <w:spacing w:val="-1"/>
        </w:rPr>
        <w:t>and</w:t>
      </w:r>
      <w:r>
        <w:rPr>
          <w:spacing w:val="-2"/>
        </w:rPr>
        <w:t xml:space="preserve"> </w:t>
      </w:r>
      <w:r>
        <w:rPr>
          <w:spacing w:val="-1"/>
        </w:rPr>
        <w:t>printed</w:t>
      </w:r>
      <w:r>
        <w:rPr>
          <w:spacing w:val="-2"/>
        </w:rPr>
        <w:t xml:space="preserve"> </w:t>
      </w:r>
      <w:r>
        <w:t>in</w:t>
      </w:r>
      <w:r>
        <w:rPr>
          <w:spacing w:val="-2"/>
        </w:rPr>
        <w:t xml:space="preserve"> </w:t>
      </w:r>
      <w:r>
        <w:rPr>
          <w:spacing w:val="-1"/>
        </w:rPr>
        <w:t>Adobe</w:t>
      </w:r>
      <w:r>
        <w:rPr>
          <w:spacing w:val="67"/>
        </w:rPr>
        <w:t xml:space="preserve"> </w:t>
      </w:r>
      <w:r>
        <w:rPr>
          <w:spacing w:val="-1"/>
        </w:rPr>
        <w:t xml:space="preserve">Acrobat from </w:t>
      </w:r>
      <w:r w:rsidRPr="00CE7C3B">
        <w:rPr>
          <w:color w:val="0000FF"/>
          <w:spacing w:val="-1"/>
          <w:u w:val="single"/>
        </w:rPr>
        <w:t>www.whogrowthcharts.ca</w:t>
      </w:r>
      <w:r>
        <w:rPr>
          <w:spacing w:val="-1"/>
        </w:rPr>
        <w:t>.</w:t>
      </w:r>
      <w:r>
        <w:t xml:space="preserve"> </w:t>
      </w:r>
      <w:r>
        <w:rPr>
          <w:spacing w:val="-1"/>
        </w:rPr>
        <w:t xml:space="preserve"> </w:t>
      </w:r>
    </w:p>
    <w:p w14:paraId="0A949242" w14:textId="77777777" w:rsidR="00CE7C3B" w:rsidRDefault="00CE7C3B" w:rsidP="00CE7C3B">
      <w:pPr>
        <w:rPr>
          <w:rFonts w:ascii="Verdana" w:eastAsia="Verdana" w:hAnsi="Verdana" w:cs="Verdana"/>
          <w:sz w:val="23"/>
          <w:szCs w:val="23"/>
        </w:rPr>
      </w:pPr>
    </w:p>
    <w:p w14:paraId="00BB93AB" w14:textId="77777777" w:rsidR="00CE7C3B" w:rsidRDefault="00CE7C3B" w:rsidP="00CE7C3B">
      <w:pPr>
        <w:pStyle w:val="BodyText"/>
        <w:ind w:left="120" w:right="99"/>
      </w:pPr>
      <w:r>
        <w:rPr>
          <w:spacing w:val="-1"/>
        </w:rPr>
        <w:t>The</w:t>
      </w:r>
      <w:r>
        <w:t xml:space="preserve"> </w:t>
      </w:r>
      <w:r>
        <w:rPr>
          <w:spacing w:val="-1"/>
        </w:rPr>
        <w:t>recommended</w:t>
      </w:r>
      <w:r>
        <w:rPr>
          <w:spacing w:val="-2"/>
        </w:rPr>
        <w:t xml:space="preserve"> </w:t>
      </w:r>
      <w:r>
        <w:rPr>
          <w:spacing w:val="-1"/>
        </w:rPr>
        <w:t>ink</w:t>
      </w:r>
      <w:r>
        <w:rPr>
          <w:spacing w:val="1"/>
        </w:rPr>
        <w:t xml:space="preserve"> </w:t>
      </w:r>
      <w:r>
        <w:rPr>
          <w:spacing w:val="-1"/>
        </w:rPr>
        <w:t>colors</w:t>
      </w:r>
      <w:r>
        <w:rPr>
          <w:spacing w:val="-2"/>
        </w:rPr>
        <w:t xml:space="preserve"> </w:t>
      </w:r>
      <w:r>
        <w:rPr>
          <w:spacing w:val="-1"/>
        </w:rPr>
        <w:t>for</w:t>
      </w:r>
      <w:r>
        <w:t xml:space="preserve"> </w:t>
      </w:r>
      <w:r>
        <w:rPr>
          <w:spacing w:val="-1"/>
        </w:rPr>
        <w:t>printing</w:t>
      </w:r>
      <w:r>
        <w:rPr>
          <w:spacing w:val="-2"/>
        </w:rPr>
        <w:t xml:space="preserve"> </w:t>
      </w:r>
      <w:r>
        <w:t xml:space="preserve">are </w:t>
      </w:r>
      <w:r>
        <w:rPr>
          <w:spacing w:val="-1"/>
        </w:rPr>
        <w:t>Pantone</w:t>
      </w:r>
      <w:r>
        <w:t xml:space="preserve"> </w:t>
      </w:r>
      <w:r>
        <w:rPr>
          <w:b/>
          <w:spacing w:val="-1"/>
        </w:rPr>
        <w:t xml:space="preserve">226 </w:t>
      </w:r>
      <w:r>
        <w:rPr>
          <w:b/>
        </w:rPr>
        <w:t>C</w:t>
      </w:r>
      <w:r>
        <w:rPr>
          <w:b/>
          <w:spacing w:val="-1"/>
        </w:rPr>
        <w:t xml:space="preserve"> </w:t>
      </w:r>
      <w:r>
        <w:rPr>
          <w:spacing w:val="-2"/>
        </w:rPr>
        <w:t>red</w:t>
      </w:r>
      <w:r>
        <w:rPr>
          <w:spacing w:val="1"/>
        </w:rPr>
        <w:t xml:space="preserve"> </w:t>
      </w:r>
      <w:r>
        <w:rPr>
          <w:spacing w:val="-1"/>
        </w:rPr>
        <w:t>(for</w:t>
      </w:r>
      <w:r>
        <w:rPr>
          <w:spacing w:val="-2"/>
        </w:rPr>
        <w:t xml:space="preserve"> </w:t>
      </w:r>
      <w:r>
        <w:rPr>
          <w:spacing w:val="-1"/>
        </w:rPr>
        <w:t xml:space="preserve">girls) </w:t>
      </w:r>
      <w:r>
        <w:t>and</w:t>
      </w:r>
      <w:r>
        <w:rPr>
          <w:spacing w:val="65"/>
        </w:rPr>
        <w:t xml:space="preserve"> </w:t>
      </w:r>
      <w:r>
        <w:rPr>
          <w:spacing w:val="-1"/>
        </w:rPr>
        <w:t>Pantone</w:t>
      </w:r>
      <w:r>
        <w:rPr>
          <w:spacing w:val="-2"/>
        </w:rPr>
        <w:t xml:space="preserve"> </w:t>
      </w:r>
      <w:r>
        <w:rPr>
          <w:b/>
          <w:spacing w:val="-1"/>
        </w:rPr>
        <w:t xml:space="preserve">299 </w:t>
      </w:r>
      <w:r>
        <w:rPr>
          <w:b/>
        </w:rPr>
        <w:t>C</w:t>
      </w:r>
      <w:r>
        <w:rPr>
          <w:b/>
          <w:spacing w:val="-1"/>
        </w:rPr>
        <w:t xml:space="preserve"> </w:t>
      </w:r>
      <w:r>
        <w:rPr>
          <w:spacing w:val="-1"/>
        </w:rPr>
        <w:t>blue</w:t>
      </w:r>
      <w:r>
        <w:rPr>
          <w:spacing w:val="-3"/>
        </w:rPr>
        <w:t xml:space="preserve"> </w:t>
      </w:r>
      <w:r>
        <w:rPr>
          <w:spacing w:val="-1"/>
        </w:rPr>
        <w:t>(for</w:t>
      </w:r>
      <w:r>
        <w:t xml:space="preserve"> </w:t>
      </w:r>
      <w:r>
        <w:rPr>
          <w:spacing w:val="-1"/>
        </w:rPr>
        <w:t>boys).</w:t>
      </w:r>
      <w:r>
        <w:t xml:space="preserve"> </w:t>
      </w:r>
      <w:r>
        <w:rPr>
          <w:spacing w:val="-1"/>
        </w:rPr>
        <w:t>The</w:t>
      </w:r>
      <w:r>
        <w:t xml:space="preserve"> </w:t>
      </w:r>
      <w:r>
        <w:rPr>
          <w:spacing w:val="-1"/>
        </w:rPr>
        <w:t>recommended</w:t>
      </w:r>
      <w:r>
        <w:rPr>
          <w:spacing w:val="1"/>
        </w:rPr>
        <w:t xml:space="preserve"> </w:t>
      </w:r>
      <w:r>
        <w:rPr>
          <w:spacing w:val="-1"/>
        </w:rPr>
        <w:t>paper</w:t>
      </w:r>
      <w:r>
        <w:t xml:space="preserve"> </w:t>
      </w:r>
      <w:r>
        <w:rPr>
          <w:spacing w:val="-1"/>
        </w:rPr>
        <w:t>weight</w:t>
      </w:r>
      <w:r>
        <w:rPr>
          <w:spacing w:val="-2"/>
        </w:rPr>
        <w:t xml:space="preserve"> </w:t>
      </w:r>
      <w:r>
        <w:t xml:space="preserve">is </w:t>
      </w:r>
      <w:r>
        <w:rPr>
          <w:spacing w:val="-1"/>
        </w:rPr>
        <w:t>80#.</w:t>
      </w:r>
      <w:r>
        <w:t xml:space="preserve"> </w:t>
      </w:r>
      <w:r>
        <w:rPr>
          <w:spacing w:val="-1"/>
        </w:rPr>
        <w:t>Charts</w:t>
      </w:r>
      <w:r>
        <w:rPr>
          <w:spacing w:val="51"/>
        </w:rPr>
        <w:t xml:space="preserve"> </w:t>
      </w:r>
      <w:r>
        <w:rPr>
          <w:spacing w:val="-1"/>
        </w:rPr>
        <w:t>should</w:t>
      </w:r>
      <w:r>
        <w:rPr>
          <w:spacing w:val="1"/>
        </w:rPr>
        <w:t xml:space="preserve"> </w:t>
      </w:r>
      <w:r>
        <w:t>be</w:t>
      </w:r>
      <w:r>
        <w:rPr>
          <w:spacing w:val="-3"/>
        </w:rPr>
        <w:t xml:space="preserve"> </w:t>
      </w:r>
      <w:r>
        <w:rPr>
          <w:spacing w:val="-1"/>
        </w:rPr>
        <w:t>printed</w:t>
      </w:r>
      <w:r>
        <w:rPr>
          <w:spacing w:val="-2"/>
        </w:rPr>
        <w:t xml:space="preserve"> </w:t>
      </w:r>
      <w:r>
        <w:t>as</w:t>
      </w:r>
      <w:r>
        <w:rPr>
          <w:spacing w:val="-2"/>
        </w:rPr>
        <w:t xml:space="preserve"> </w:t>
      </w:r>
      <w:r>
        <w:rPr>
          <w:spacing w:val="-1"/>
        </w:rPr>
        <w:t>two-sided</w:t>
      </w:r>
      <w:r>
        <w:rPr>
          <w:spacing w:val="-2"/>
        </w:rPr>
        <w:t xml:space="preserve"> </w:t>
      </w:r>
      <w:r>
        <w:rPr>
          <w:spacing w:val="-1"/>
        </w:rPr>
        <w:t>copies,</w:t>
      </w:r>
      <w:r>
        <w:rPr>
          <w:spacing w:val="-2"/>
        </w:rPr>
        <w:t xml:space="preserve"> </w:t>
      </w:r>
      <w:r>
        <w:t>in</w:t>
      </w:r>
      <w:r>
        <w:rPr>
          <w:spacing w:val="-2"/>
        </w:rPr>
        <w:t xml:space="preserve"> </w:t>
      </w:r>
      <w:r>
        <w:t xml:space="preserve">the </w:t>
      </w:r>
      <w:r>
        <w:rPr>
          <w:spacing w:val="-1"/>
        </w:rPr>
        <w:t>following</w:t>
      </w:r>
      <w:r>
        <w:rPr>
          <w:spacing w:val="1"/>
        </w:rPr>
        <w:t xml:space="preserve"> </w:t>
      </w:r>
      <w:r>
        <w:rPr>
          <w:spacing w:val="-1"/>
        </w:rPr>
        <w:t>combinations</w:t>
      </w:r>
      <w:r>
        <w:t xml:space="preserve"> </w:t>
      </w:r>
      <w:r>
        <w:rPr>
          <w:spacing w:val="-1"/>
        </w:rPr>
        <w:t>for</w:t>
      </w:r>
      <w:r>
        <w:t xml:space="preserve"> </w:t>
      </w:r>
      <w:r>
        <w:rPr>
          <w:spacing w:val="-1"/>
        </w:rPr>
        <w:t>each</w:t>
      </w:r>
      <w:r>
        <w:rPr>
          <w:spacing w:val="67"/>
        </w:rPr>
        <w:t xml:space="preserve"> </w:t>
      </w:r>
      <w:r>
        <w:rPr>
          <w:spacing w:val="-1"/>
        </w:rPr>
        <w:t>sex:</w:t>
      </w:r>
    </w:p>
    <w:p w14:paraId="371CC89C" w14:textId="77777777" w:rsidR="00CE7C3B" w:rsidRDefault="00CE7C3B" w:rsidP="00CE7C3B">
      <w:pPr>
        <w:rPr>
          <w:rFonts w:ascii="Verdana" w:eastAsia="Verdana" w:hAnsi="Verdana" w:cs="Verdana"/>
          <w:sz w:val="23"/>
          <w:szCs w:val="23"/>
        </w:rPr>
      </w:pPr>
    </w:p>
    <w:p w14:paraId="6648D912" w14:textId="77777777" w:rsidR="00CE7C3B" w:rsidRDefault="00CE7C3B" w:rsidP="00CE7C3B">
      <w:pPr>
        <w:pStyle w:val="Heading1"/>
        <w:spacing w:line="279" w:lineRule="exact"/>
        <w:rPr>
          <w:b w:val="0"/>
          <w:bCs w:val="0"/>
        </w:rPr>
      </w:pPr>
      <w:r>
        <w:rPr>
          <w:spacing w:val="-1"/>
        </w:rPr>
        <w:t>Birth -24 Months</w:t>
      </w:r>
      <w:r>
        <w:t xml:space="preserve"> </w:t>
      </w:r>
      <w:r>
        <w:rPr>
          <w:spacing w:val="-1"/>
        </w:rPr>
        <w:t>Charts:</w:t>
      </w:r>
    </w:p>
    <w:p w14:paraId="13BC6906" w14:textId="77777777" w:rsidR="00CE7C3B" w:rsidRDefault="00CE7C3B" w:rsidP="00CE7C3B">
      <w:pPr>
        <w:pStyle w:val="BodyText"/>
        <w:spacing w:line="279" w:lineRule="exact"/>
      </w:pPr>
      <w:r>
        <w:t>Side</w:t>
      </w:r>
      <w:r>
        <w:rPr>
          <w:spacing w:val="-3"/>
        </w:rPr>
        <w:t xml:space="preserve"> </w:t>
      </w:r>
      <w:r>
        <w:rPr>
          <w:spacing w:val="-1"/>
        </w:rPr>
        <w:t>1: Length-for-age</w:t>
      </w:r>
      <w:r>
        <w:t xml:space="preserve"> </w:t>
      </w:r>
      <w:r>
        <w:rPr>
          <w:spacing w:val="-1"/>
        </w:rPr>
        <w:t>and</w:t>
      </w:r>
      <w:r>
        <w:rPr>
          <w:spacing w:val="1"/>
        </w:rPr>
        <w:t xml:space="preserve"> </w:t>
      </w:r>
      <w:r>
        <w:rPr>
          <w:spacing w:val="-1"/>
        </w:rPr>
        <w:t>weight-for-age</w:t>
      </w:r>
      <w:r>
        <w:t xml:space="preserve"> </w:t>
      </w:r>
      <w:r>
        <w:rPr>
          <w:spacing w:val="-1"/>
        </w:rPr>
        <w:t>on</w:t>
      </w:r>
      <w:r>
        <w:rPr>
          <w:spacing w:val="1"/>
        </w:rPr>
        <w:t xml:space="preserve"> </w:t>
      </w:r>
      <w:r>
        <w:rPr>
          <w:spacing w:val="-1"/>
        </w:rPr>
        <w:t>one</w:t>
      </w:r>
      <w:r>
        <w:t xml:space="preserve"> </w:t>
      </w:r>
      <w:r>
        <w:rPr>
          <w:spacing w:val="-1"/>
        </w:rPr>
        <w:t>side</w:t>
      </w:r>
    </w:p>
    <w:p w14:paraId="3E15CAB8" w14:textId="77777777" w:rsidR="00CE7C3B" w:rsidRDefault="00CE7C3B" w:rsidP="00CE7C3B">
      <w:pPr>
        <w:pStyle w:val="BodyText"/>
        <w:spacing w:before="1"/>
      </w:pPr>
      <w:r>
        <w:t>Side</w:t>
      </w:r>
      <w:r>
        <w:rPr>
          <w:spacing w:val="-3"/>
        </w:rPr>
        <w:t xml:space="preserve"> </w:t>
      </w:r>
      <w:r>
        <w:rPr>
          <w:spacing w:val="-1"/>
        </w:rPr>
        <w:t>2: Head</w:t>
      </w:r>
      <w:r>
        <w:rPr>
          <w:spacing w:val="-2"/>
        </w:rPr>
        <w:t xml:space="preserve"> </w:t>
      </w:r>
      <w:r>
        <w:rPr>
          <w:spacing w:val="-1"/>
        </w:rPr>
        <w:t>circumference</w:t>
      </w:r>
      <w:r>
        <w:t xml:space="preserve"> </w:t>
      </w:r>
      <w:r>
        <w:rPr>
          <w:spacing w:val="-1"/>
        </w:rPr>
        <w:t>and</w:t>
      </w:r>
      <w:r>
        <w:rPr>
          <w:spacing w:val="1"/>
        </w:rPr>
        <w:t xml:space="preserve"> </w:t>
      </w:r>
      <w:r>
        <w:rPr>
          <w:spacing w:val="-1"/>
        </w:rPr>
        <w:t>weight-for-stature</w:t>
      </w:r>
      <w:r>
        <w:t xml:space="preserve"> </w:t>
      </w:r>
      <w:r>
        <w:rPr>
          <w:spacing w:val="-1"/>
        </w:rPr>
        <w:t>on</w:t>
      </w:r>
      <w:r>
        <w:rPr>
          <w:spacing w:val="-2"/>
        </w:rPr>
        <w:t xml:space="preserve"> </w:t>
      </w:r>
      <w:r>
        <w:t>the</w:t>
      </w:r>
      <w:r>
        <w:rPr>
          <w:spacing w:val="-3"/>
        </w:rPr>
        <w:t xml:space="preserve"> </w:t>
      </w:r>
      <w:r>
        <w:rPr>
          <w:spacing w:val="-1"/>
        </w:rPr>
        <w:t>other</w:t>
      </w:r>
      <w:r>
        <w:t xml:space="preserve"> side</w:t>
      </w:r>
    </w:p>
    <w:p w14:paraId="650ECFE1" w14:textId="77777777" w:rsidR="00CE7C3B" w:rsidRDefault="00CE7C3B" w:rsidP="00CE7C3B">
      <w:pPr>
        <w:spacing w:before="10"/>
        <w:rPr>
          <w:rFonts w:ascii="Verdana" w:eastAsia="Verdana" w:hAnsi="Verdana" w:cs="Verdana"/>
        </w:rPr>
      </w:pPr>
    </w:p>
    <w:p w14:paraId="0449DF2E" w14:textId="77777777" w:rsidR="00CE7C3B" w:rsidRDefault="00CE7C3B" w:rsidP="00CE7C3B">
      <w:pPr>
        <w:pStyle w:val="Heading1"/>
        <w:ind w:left="119"/>
        <w:rPr>
          <w:b w:val="0"/>
          <w:bCs w:val="0"/>
        </w:rPr>
      </w:pPr>
      <w:r>
        <w:rPr>
          <w:spacing w:val="-1"/>
        </w:rPr>
        <w:t>2-19 Year</w:t>
      </w:r>
      <w:r>
        <w:rPr>
          <w:spacing w:val="1"/>
        </w:rPr>
        <w:t xml:space="preserve"> </w:t>
      </w:r>
      <w:r>
        <w:rPr>
          <w:spacing w:val="-1"/>
        </w:rPr>
        <w:t>Charts:</w:t>
      </w:r>
    </w:p>
    <w:p w14:paraId="2103A587" w14:textId="77777777" w:rsidR="00CE7C3B" w:rsidRDefault="00CE7C3B" w:rsidP="00CE7C3B">
      <w:pPr>
        <w:pStyle w:val="BodyText"/>
        <w:spacing w:before="1"/>
        <w:ind w:right="2661"/>
      </w:pPr>
      <w:r>
        <w:t>Side</w:t>
      </w:r>
      <w:r>
        <w:rPr>
          <w:spacing w:val="-3"/>
        </w:rPr>
        <w:t xml:space="preserve"> </w:t>
      </w:r>
      <w:r>
        <w:rPr>
          <w:spacing w:val="-1"/>
        </w:rPr>
        <w:t>1: Weight-for-age</w:t>
      </w:r>
      <w:r>
        <w:t xml:space="preserve"> </w:t>
      </w:r>
      <w:r>
        <w:rPr>
          <w:spacing w:val="-1"/>
        </w:rPr>
        <w:t>and</w:t>
      </w:r>
      <w:r>
        <w:rPr>
          <w:spacing w:val="1"/>
        </w:rPr>
        <w:t xml:space="preserve"> </w:t>
      </w:r>
      <w:r>
        <w:rPr>
          <w:spacing w:val="-1"/>
        </w:rPr>
        <w:t>height-for-age</w:t>
      </w:r>
      <w:r>
        <w:t xml:space="preserve"> </w:t>
      </w:r>
      <w:r>
        <w:rPr>
          <w:spacing w:val="-1"/>
        </w:rPr>
        <w:t>on</w:t>
      </w:r>
      <w:r>
        <w:rPr>
          <w:spacing w:val="1"/>
        </w:rPr>
        <w:t xml:space="preserve"> </w:t>
      </w:r>
      <w:r>
        <w:rPr>
          <w:spacing w:val="-1"/>
        </w:rPr>
        <w:t>one</w:t>
      </w:r>
      <w:r>
        <w:t xml:space="preserve"> </w:t>
      </w:r>
      <w:r>
        <w:rPr>
          <w:spacing w:val="-1"/>
        </w:rPr>
        <w:t>side</w:t>
      </w:r>
      <w:r>
        <w:rPr>
          <w:spacing w:val="31"/>
        </w:rPr>
        <w:t xml:space="preserve"> </w:t>
      </w:r>
      <w:r>
        <w:t>Side</w:t>
      </w:r>
      <w:r>
        <w:rPr>
          <w:spacing w:val="-3"/>
        </w:rPr>
        <w:t xml:space="preserve"> </w:t>
      </w:r>
      <w:r>
        <w:rPr>
          <w:spacing w:val="-1"/>
        </w:rPr>
        <w:t>2: BMI-for-age</w:t>
      </w:r>
      <w:r>
        <w:rPr>
          <w:spacing w:val="-3"/>
        </w:rPr>
        <w:t xml:space="preserve"> </w:t>
      </w:r>
      <w:r>
        <w:rPr>
          <w:spacing w:val="-1"/>
        </w:rPr>
        <w:t>on</w:t>
      </w:r>
      <w:r>
        <w:rPr>
          <w:spacing w:val="1"/>
        </w:rPr>
        <w:t xml:space="preserve"> </w:t>
      </w:r>
      <w:r>
        <w:t xml:space="preserve">the </w:t>
      </w:r>
      <w:r>
        <w:rPr>
          <w:spacing w:val="-1"/>
        </w:rPr>
        <w:t>other</w:t>
      </w:r>
      <w:r>
        <w:t xml:space="preserve"> </w:t>
      </w:r>
      <w:r>
        <w:rPr>
          <w:spacing w:val="-1"/>
        </w:rPr>
        <w:t>side.</w:t>
      </w:r>
    </w:p>
    <w:p w14:paraId="05EC61E2" w14:textId="77777777" w:rsidR="00D64478" w:rsidRDefault="00D64478"/>
    <w:sectPr w:rsidR="00D64478" w:rsidSect="0052035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ill Sans Light">
    <w:panose1 w:val="020B03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ヒラギノ角ゴ ProN W3">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09859B4"/>
    <w:multiLevelType w:val="hybridMultilevel"/>
    <w:tmpl w:val="9A52BAF2"/>
    <w:lvl w:ilvl="0" w:tplc="10090017">
      <w:start w:val="1"/>
      <w:numFmt w:val="low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59D"/>
    <w:rsid w:val="000375F7"/>
    <w:rsid w:val="000C5691"/>
    <w:rsid w:val="001478A1"/>
    <w:rsid w:val="00185F66"/>
    <w:rsid w:val="001D64DE"/>
    <w:rsid w:val="00205EFD"/>
    <w:rsid w:val="002A7AD1"/>
    <w:rsid w:val="002B273A"/>
    <w:rsid w:val="00330E79"/>
    <w:rsid w:val="003F4799"/>
    <w:rsid w:val="0047024F"/>
    <w:rsid w:val="00481EDC"/>
    <w:rsid w:val="004B3B13"/>
    <w:rsid w:val="005147E7"/>
    <w:rsid w:val="00520350"/>
    <w:rsid w:val="005E12BC"/>
    <w:rsid w:val="0061659F"/>
    <w:rsid w:val="00640519"/>
    <w:rsid w:val="006476E0"/>
    <w:rsid w:val="00682D25"/>
    <w:rsid w:val="006A7FB4"/>
    <w:rsid w:val="006D4FAF"/>
    <w:rsid w:val="006E0A25"/>
    <w:rsid w:val="00766CB8"/>
    <w:rsid w:val="007E3D35"/>
    <w:rsid w:val="0080248E"/>
    <w:rsid w:val="00867F73"/>
    <w:rsid w:val="0087260B"/>
    <w:rsid w:val="008C0BBA"/>
    <w:rsid w:val="008C7AB2"/>
    <w:rsid w:val="008D2923"/>
    <w:rsid w:val="00957DCC"/>
    <w:rsid w:val="0096059D"/>
    <w:rsid w:val="009A0432"/>
    <w:rsid w:val="00A71620"/>
    <w:rsid w:val="00A72ED3"/>
    <w:rsid w:val="00BB0DEF"/>
    <w:rsid w:val="00CE7C3B"/>
    <w:rsid w:val="00D64478"/>
    <w:rsid w:val="00E244EE"/>
    <w:rsid w:val="00F162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2E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CE7C3B"/>
    <w:pPr>
      <w:widowControl w:val="0"/>
      <w:spacing w:after="0"/>
      <w:ind w:left="120"/>
      <w:outlineLvl w:val="0"/>
    </w:pPr>
    <w:rPr>
      <w:rFonts w:ascii="Verdana" w:eastAsia="Verdana" w:hAnsi="Verdana"/>
      <w:b/>
      <w:bCs/>
      <w:sz w:val="23"/>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350"/>
    <w:rPr>
      <w:color w:val="0000FF"/>
      <w:u w:val="single"/>
    </w:rPr>
  </w:style>
  <w:style w:type="character" w:customStyle="1" w:styleId="Heading1Char">
    <w:name w:val="Heading 1 Char"/>
    <w:basedOn w:val="DefaultParagraphFont"/>
    <w:link w:val="Heading1"/>
    <w:uiPriority w:val="1"/>
    <w:rsid w:val="00CE7C3B"/>
    <w:rPr>
      <w:rFonts w:ascii="Verdana" w:eastAsia="Verdana" w:hAnsi="Verdana"/>
      <w:b/>
      <w:bCs/>
      <w:sz w:val="23"/>
      <w:szCs w:val="23"/>
      <w:lang w:eastAsia="en-US"/>
    </w:rPr>
  </w:style>
  <w:style w:type="paragraph" w:styleId="BodyText">
    <w:name w:val="Body Text"/>
    <w:basedOn w:val="Normal"/>
    <w:link w:val="BodyTextChar"/>
    <w:uiPriority w:val="1"/>
    <w:qFormat/>
    <w:rsid w:val="00CE7C3B"/>
    <w:pPr>
      <w:widowControl w:val="0"/>
      <w:spacing w:after="0"/>
      <w:ind w:left="119"/>
    </w:pPr>
    <w:rPr>
      <w:rFonts w:ascii="Verdana" w:eastAsia="Verdana" w:hAnsi="Verdana"/>
      <w:sz w:val="23"/>
      <w:szCs w:val="23"/>
      <w:lang w:eastAsia="en-US"/>
    </w:rPr>
  </w:style>
  <w:style w:type="character" w:customStyle="1" w:styleId="BodyTextChar">
    <w:name w:val="Body Text Char"/>
    <w:basedOn w:val="DefaultParagraphFont"/>
    <w:link w:val="BodyText"/>
    <w:uiPriority w:val="1"/>
    <w:rsid w:val="00CE7C3B"/>
    <w:rPr>
      <w:rFonts w:ascii="Verdana" w:eastAsia="Verdana" w:hAnsi="Verdana"/>
      <w:sz w:val="23"/>
      <w:szCs w:val="23"/>
      <w:lang w:eastAsia="en-US"/>
    </w:rPr>
  </w:style>
  <w:style w:type="table" w:styleId="TableGrid">
    <w:name w:val="Table Grid"/>
    <w:basedOn w:val="TableNormal"/>
    <w:uiPriority w:val="59"/>
    <w:rsid w:val="00185F6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5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F66"/>
    <w:rPr>
      <w:rFonts w:ascii="Tahoma" w:hAnsi="Tahoma" w:cs="Tahoma"/>
      <w:sz w:val="16"/>
      <w:szCs w:val="16"/>
    </w:rPr>
  </w:style>
  <w:style w:type="paragraph" w:styleId="ListParagraph">
    <w:name w:val="List Paragraph"/>
    <w:basedOn w:val="Normal"/>
    <w:uiPriority w:val="34"/>
    <w:qFormat/>
    <w:rsid w:val="00185F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CE7C3B"/>
    <w:pPr>
      <w:widowControl w:val="0"/>
      <w:spacing w:after="0"/>
      <w:ind w:left="120"/>
      <w:outlineLvl w:val="0"/>
    </w:pPr>
    <w:rPr>
      <w:rFonts w:ascii="Verdana" w:eastAsia="Verdana" w:hAnsi="Verdana"/>
      <w:b/>
      <w:bCs/>
      <w:sz w:val="23"/>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350"/>
    <w:rPr>
      <w:color w:val="0000FF"/>
      <w:u w:val="single"/>
    </w:rPr>
  </w:style>
  <w:style w:type="character" w:customStyle="1" w:styleId="Heading1Char">
    <w:name w:val="Heading 1 Char"/>
    <w:basedOn w:val="DefaultParagraphFont"/>
    <w:link w:val="Heading1"/>
    <w:uiPriority w:val="1"/>
    <w:rsid w:val="00CE7C3B"/>
    <w:rPr>
      <w:rFonts w:ascii="Verdana" w:eastAsia="Verdana" w:hAnsi="Verdana"/>
      <w:b/>
      <w:bCs/>
      <w:sz w:val="23"/>
      <w:szCs w:val="23"/>
      <w:lang w:eastAsia="en-US"/>
    </w:rPr>
  </w:style>
  <w:style w:type="paragraph" w:styleId="BodyText">
    <w:name w:val="Body Text"/>
    <w:basedOn w:val="Normal"/>
    <w:link w:val="BodyTextChar"/>
    <w:uiPriority w:val="1"/>
    <w:qFormat/>
    <w:rsid w:val="00CE7C3B"/>
    <w:pPr>
      <w:widowControl w:val="0"/>
      <w:spacing w:after="0"/>
      <w:ind w:left="119"/>
    </w:pPr>
    <w:rPr>
      <w:rFonts w:ascii="Verdana" w:eastAsia="Verdana" w:hAnsi="Verdana"/>
      <w:sz w:val="23"/>
      <w:szCs w:val="23"/>
      <w:lang w:eastAsia="en-US"/>
    </w:rPr>
  </w:style>
  <w:style w:type="character" w:customStyle="1" w:styleId="BodyTextChar">
    <w:name w:val="Body Text Char"/>
    <w:basedOn w:val="DefaultParagraphFont"/>
    <w:link w:val="BodyText"/>
    <w:uiPriority w:val="1"/>
    <w:rsid w:val="00CE7C3B"/>
    <w:rPr>
      <w:rFonts w:ascii="Verdana" w:eastAsia="Verdana" w:hAnsi="Verdana"/>
      <w:sz w:val="23"/>
      <w:szCs w:val="23"/>
      <w:lang w:eastAsia="en-US"/>
    </w:rPr>
  </w:style>
  <w:style w:type="table" w:styleId="TableGrid">
    <w:name w:val="Table Grid"/>
    <w:basedOn w:val="TableNormal"/>
    <w:uiPriority w:val="59"/>
    <w:rsid w:val="00185F6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5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F66"/>
    <w:rPr>
      <w:rFonts w:ascii="Tahoma" w:hAnsi="Tahoma" w:cs="Tahoma"/>
      <w:sz w:val="16"/>
      <w:szCs w:val="16"/>
    </w:rPr>
  </w:style>
  <w:style w:type="paragraph" w:styleId="ListParagraph">
    <w:name w:val="List Paragraph"/>
    <w:basedOn w:val="Normal"/>
    <w:uiPriority w:val="34"/>
    <w:qFormat/>
    <w:rsid w:val="00185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hogrowthcharts.c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1025</Words>
  <Characters>5843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CHEO</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 Sharma</cp:lastModifiedBy>
  <cp:revision>4</cp:revision>
  <dcterms:created xsi:type="dcterms:W3CDTF">2014-10-06T01:49:00Z</dcterms:created>
  <dcterms:modified xsi:type="dcterms:W3CDTF">2014-10-31T20:10:00Z</dcterms:modified>
</cp:coreProperties>
</file>